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CC3B4" w14:textId="77777777" w:rsidR="00C10936" w:rsidRPr="00C10936" w:rsidRDefault="00C10936" w:rsidP="00C10936">
      <w:pPr>
        <w:shd w:val="clear" w:color="auto" w:fill="FFFFFF"/>
        <w:spacing w:after="0" w:line="240" w:lineRule="auto"/>
        <w:outlineLvl w:val="0"/>
        <w:rPr>
          <w:rFonts w:ascii="futura" w:eastAsia="Times New Roman" w:hAnsi="futura" w:cs="Times New Roman"/>
          <w:color w:val="222222"/>
          <w:kern w:val="36"/>
          <w:sz w:val="60"/>
          <w:szCs w:val="60"/>
          <w:lang w:eastAsia="fr-FR"/>
        </w:rPr>
      </w:pPr>
      <w:r w:rsidRPr="00C10936">
        <w:rPr>
          <w:rFonts w:ascii="futura" w:eastAsia="Times New Roman" w:hAnsi="futura" w:cs="Times New Roman"/>
          <w:color w:val="222222"/>
          <w:kern w:val="36"/>
          <w:sz w:val="60"/>
          <w:szCs w:val="60"/>
          <w:lang w:eastAsia="fr-FR"/>
        </w:rPr>
        <w:t>La recette pour avoir InfluxDB2 en HTTPS</w:t>
      </w:r>
    </w:p>
    <w:p w14:paraId="56EC9F70" w14:textId="77777777" w:rsidR="00C10936" w:rsidRPr="00C10936" w:rsidRDefault="00C10936" w:rsidP="00C10936">
      <w:pPr>
        <w:shd w:val="clear" w:color="auto" w:fill="FFFFFF"/>
        <w:spacing w:after="0" w:line="240" w:lineRule="auto"/>
        <w:outlineLvl w:val="1"/>
        <w:rPr>
          <w:rFonts w:ascii="futura" w:eastAsia="Times New Roman" w:hAnsi="futura" w:cs="Times New Roman"/>
          <w:color w:val="FDBF4E"/>
          <w:sz w:val="45"/>
          <w:szCs w:val="45"/>
          <w:lang w:eastAsia="fr-FR"/>
        </w:rPr>
      </w:pPr>
      <w:r w:rsidRPr="00C10936">
        <w:rPr>
          <w:rFonts w:ascii="futura" w:eastAsia="Times New Roman" w:hAnsi="futura" w:cs="Times New Roman"/>
          <w:color w:val="FDBF4E"/>
          <w:sz w:val="45"/>
          <w:szCs w:val="45"/>
          <w:lang w:eastAsia="fr-FR"/>
        </w:rPr>
        <w:t>DevOps</w:t>
      </w:r>
    </w:p>
    <w:p w14:paraId="4EAD7DBA" w14:textId="2030647A" w:rsidR="00C10936" w:rsidRPr="00C10936" w:rsidRDefault="00C10936" w:rsidP="00C10936">
      <w:pPr>
        <w:shd w:val="clear" w:color="auto" w:fill="FFFFFF"/>
        <w:spacing w:before="100" w:beforeAutospacing="1" w:after="100" w:afterAutospacing="1" w:line="384" w:lineRule="atLeast"/>
        <w:rPr>
          <w:rFonts w:ascii="Segoe UI" w:eastAsia="Times New Roman" w:hAnsi="Segoe UI" w:cs="Segoe UI"/>
          <w:color w:val="222222"/>
          <w:spacing w:val="12"/>
          <w:sz w:val="30"/>
          <w:szCs w:val="30"/>
          <w:lang w:eastAsia="fr-FR"/>
        </w:rPr>
      </w:pPr>
      <w:r w:rsidRPr="00C10936">
        <w:rPr>
          <w:rFonts w:ascii="Segoe UI" w:eastAsia="Times New Roman" w:hAnsi="Segoe UI" w:cs="Segoe UI"/>
          <w:color w:val="222222"/>
          <w:spacing w:val="12"/>
          <w:sz w:val="30"/>
          <w:szCs w:val="30"/>
          <w:lang w:eastAsia="fr-FR"/>
        </w:rPr>
        <w:t>Bonjour à tous, après deux heures de recherches pour mettre en place ma base de donnée</w:t>
      </w:r>
      <w:ins w:id="0" w:author="Romain LE GOAS" w:date="2021-02-04T10:20:00Z">
        <w:r>
          <w:rPr>
            <w:rFonts w:ascii="Segoe UI" w:eastAsia="Times New Roman" w:hAnsi="Segoe UI" w:cs="Segoe UI"/>
            <w:color w:val="222222"/>
            <w:spacing w:val="12"/>
            <w:sz w:val="30"/>
            <w:szCs w:val="30"/>
            <w:lang w:eastAsia="fr-FR"/>
          </w:rPr>
          <w:t>s</w:t>
        </w:r>
      </w:ins>
      <w:r w:rsidRPr="00C10936">
        <w:rPr>
          <w:rFonts w:ascii="Segoe UI" w:eastAsia="Times New Roman" w:hAnsi="Segoe UI" w:cs="Segoe UI"/>
          <w:color w:val="222222"/>
          <w:spacing w:val="12"/>
          <w:sz w:val="30"/>
          <w:szCs w:val="30"/>
          <w:lang w:eastAsia="fr-FR"/>
        </w:rPr>
        <w:t xml:space="preserve"> </w:t>
      </w:r>
      <w:proofErr w:type="spellStart"/>
      <w:r w:rsidRPr="00C10936">
        <w:rPr>
          <w:rFonts w:ascii="Segoe UI" w:eastAsia="Times New Roman" w:hAnsi="Segoe UI" w:cs="Segoe UI"/>
          <w:color w:val="222222"/>
          <w:spacing w:val="12"/>
          <w:sz w:val="30"/>
          <w:szCs w:val="30"/>
          <w:lang w:eastAsia="fr-FR"/>
        </w:rPr>
        <w:t>InfluxDB</w:t>
      </w:r>
      <w:proofErr w:type="spellEnd"/>
      <w:r w:rsidRPr="00C10936">
        <w:rPr>
          <w:rFonts w:ascii="Segoe UI" w:eastAsia="Times New Roman" w:hAnsi="Segoe UI" w:cs="Segoe UI"/>
          <w:color w:val="222222"/>
          <w:spacing w:val="12"/>
          <w:sz w:val="30"/>
          <w:szCs w:val="30"/>
          <w:lang w:eastAsia="fr-FR"/>
        </w:rPr>
        <w:t xml:space="preserve"> dans une instance et pouvoir communiquer de manière sécurisée avec elle, j’ai décidé d’écrire cet article pour aider ceux d’entre vous qui voudraient faire de même en beaucoup moins de temps.</w:t>
      </w:r>
    </w:p>
    <w:p w14:paraId="70BD33F1" w14:textId="4F46197E" w:rsidR="00C10936" w:rsidRPr="00C10936" w:rsidRDefault="00C10936" w:rsidP="00C10936">
      <w:pPr>
        <w:shd w:val="clear" w:color="auto" w:fill="FFFFFF"/>
        <w:spacing w:before="100" w:beforeAutospacing="1" w:after="100" w:afterAutospacing="1" w:line="384" w:lineRule="atLeast"/>
        <w:rPr>
          <w:rFonts w:ascii="Segoe UI" w:eastAsia="Times New Roman" w:hAnsi="Segoe UI" w:cs="Segoe UI"/>
          <w:color w:val="222222"/>
          <w:spacing w:val="12"/>
          <w:sz w:val="30"/>
          <w:szCs w:val="30"/>
          <w:lang w:eastAsia="fr-FR"/>
        </w:rPr>
      </w:pPr>
      <w:r w:rsidRPr="00C10936">
        <w:rPr>
          <w:rFonts w:ascii="Segoe UI" w:eastAsia="Times New Roman" w:hAnsi="Segoe UI" w:cs="Segoe UI"/>
          <w:color w:val="222222"/>
          <w:spacing w:val="12"/>
          <w:sz w:val="30"/>
          <w:szCs w:val="30"/>
          <w:lang w:eastAsia="fr-FR"/>
        </w:rPr>
        <w:t>Tout d’abord</w:t>
      </w:r>
      <w:ins w:id="1" w:author="Romain LE GOAS" w:date="2021-02-04T10:20:00Z">
        <w:r>
          <w:rPr>
            <w:rFonts w:ascii="Segoe UI" w:eastAsia="Times New Roman" w:hAnsi="Segoe UI" w:cs="Segoe UI"/>
            <w:color w:val="222222"/>
            <w:spacing w:val="12"/>
            <w:sz w:val="30"/>
            <w:szCs w:val="30"/>
            <w:lang w:eastAsia="fr-FR"/>
          </w:rPr>
          <w:t>,</w:t>
        </w:r>
      </w:ins>
      <w:r w:rsidRPr="00C10936">
        <w:rPr>
          <w:rFonts w:ascii="Segoe UI" w:eastAsia="Times New Roman" w:hAnsi="Segoe UI" w:cs="Segoe UI"/>
          <w:color w:val="222222"/>
          <w:spacing w:val="12"/>
          <w:sz w:val="30"/>
          <w:szCs w:val="30"/>
          <w:lang w:eastAsia="fr-FR"/>
        </w:rPr>
        <w:t xml:space="preserve"> qu’est</w:t>
      </w:r>
      <w:ins w:id="2" w:author="Romain LE GOAS" w:date="2021-02-04T10:20:00Z">
        <w:r>
          <w:rPr>
            <w:rFonts w:ascii="Segoe UI" w:eastAsia="Times New Roman" w:hAnsi="Segoe UI" w:cs="Segoe UI"/>
            <w:color w:val="222222"/>
            <w:spacing w:val="12"/>
            <w:sz w:val="30"/>
            <w:szCs w:val="30"/>
            <w:lang w:eastAsia="fr-FR"/>
          </w:rPr>
          <w:t>-</w:t>
        </w:r>
      </w:ins>
      <w:del w:id="3" w:author="Romain LE GOAS" w:date="2021-02-04T10:20:00Z">
        <w:r w:rsidRPr="00C10936" w:rsidDel="00C10936">
          <w:rPr>
            <w:rFonts w:ascii="Segoe UI" w:eastAsia="Times New Roman" w:hAnsi="Segoe UI" w:cs="Segoe UI"/>
            <w:color w:val="222222"/>
            <w:spacing w:val="12"/>
            <w:sz w:val="30"/>
            <w:szCs w:val="30"/>
            <w:lang w:eastAsia="fr-FR"/>
          </w:rPr>
          <w:delText xml:space="preserve"> </w:delText>
        </w:r>
      </w:del>
      <w:r w:rsidRPr="00C10936">
        <w:rPr>
          <w:rFonts w:ascii="Segoe UI" w:eastAsia="Times New Roman" w:hAnsi="Segoe UI" w:cs="Segoe UI"/>
          <w:color w:val="222222"/>
          <w:spacing w:val="12"/>
          <w:sz w:val="30"/>
          <w:szCs w:val="30"/>
          <w:lang w:eastAsia="fr-FR"/>
        </w:rPr>
        <w:t xml:space="preserve">ce que </w:t>
      </w:r>
      <w:proofErr w:type="spellStart"/>
      <w:r w:rsidRPr="00C10936">
        <w:rPr>
          <w:rFonts w:ascii="Segoe UI" w:eastAsia="Times New Roman" w:hAnsi="Segoe UI" w:cs="Segoe UI"/>
          <w:color w:val="222222"/>
          <w:spacing w:val="12"/>
          <w:sz w:val="30"/>
          <w:szCs w:val="30"/>
          <w:lang w:eastAsia="fr-FR"/>
        </w:rPr>
        <w:t>InfluxDB</w:t>
      </w:r>
      <w:proofErr w:type="spellEnd"/>
      <w:ins w:id="4" w:author="Romain LE GOAS" w:date="2021-02-04T10:21:00Z">
        <w:r>
          <w:rPr>
            <w:rFonts w:ascii="Segoe UI" w:eastAsia="Times New Roman" w:hAnsi="Segoe UI" w:cs="Segoe UI"/>
            <w:color w:val="222222"/>
            <w:spacing w:val="12"/>
            <w:sz w:val="30"/>
            <w:szCs w:val="30"/>
            <w:lang w:eastAsia="fr-FR"/>
          </w:rPr>
          <w:t xml:space="preserve"> </w:t>
        </w:r>
      </w:ins>
      <w:r w:rsidRPr="00C10936">
        <w:rPr>
          <w:rFonts w:ascii="Segoe UI" w:eastAsia="Times New Roman" w:hAnsi="Segoe UI" w:cs="Segoe UI"/>
          <w:color w:val="222222"/>
          <w:spacing w:val="12"/>
          <w:sz w:val="30"/>
          <w:szCs w:val="30"/>
          <w:lang w:eastAsia="fr-FR"/>
        </w:rPr>
        <w:t xml:space="preserve">? </w:t>
      </w:r>
      <w:proofErr w:type="spellStart"/>
      <w:r w:rsidRPr="00C10936">
        <w:rPr>
          <w:rFonts w:ascii="Segoe UI" w:eastAsia="Times New Roman" w:hAnsi="Segoe UI" w:cs="Segoe UI"/>
          <w:color w:val="222222"/>
          <w:spacing w:val="12"/>
          <w:sz w:val="30"/>
          <w:szCs w:val="30"/>
          <w:lang w:eastAsia="fr-FR"/>
        </w:rPr>
        <w:t>InfluxDB</w:t>
      </w:r>
      <w:proofErr w:type="spellEnd"/>
      <w:r w:rsidRPr="00C10936">
        <w:rPr>
          <w:rFonts w:ascii="Segoe UI" w:eastAsia="Times New Roman" w:hAnsi="Segoe UI" w:cs="Segoe UI"/>
          <w:color w:val="222222"/>
          <w:spacing w:val="12"/>
          <w:sz w:val="30"/>
          <w:szCs w:val="30"/>
          <w:lang w:eastAsia="fr-FR"/>
        </w:rPr>
        <w:t xml:space="preserve"> est une base de données orientée </w:t>
      </w:r>
      <w:r w:rsidRPr="00C10936">
        <w:rPr>
          <w:rFonts w:ascii="Segoe UI" w:eastAsia="Times New Roman" w:hAnsi="Segoe UI" w:cs="Segoe UI"/>
          <w:i/>
          <w:iCs/>
          <w:color w:val="222222"/>
          <w:spacing w:val="12"/>
          <w:sz w:val="30"/>
          <w:szCs w:val="30"/>
          <w:lang w:eastAsia="fr-FR"/>
          <w:rPrChange w:id="5" w:author="Romain LE GOAS" w:date="2021-02-04T10:21:00Z">
            <w:rPr>
              <w:rFonts w:ascii="Segoe UI" w:eastAsia="Times New Roman" w:hAnsi="Segoe UI" w:cs="Segoe UI"/>
              <w:color w:val="222222"/>
              <w:spacing w:val="12"/>
              <w:sz w:val="30"/>
              <w:szCs w:val="30"/>
              <w:lang w:eastAsia="fr-FR"/>
            </w:rPr>
          </w:rPrChange>
        </w:rPr>
        <w:t xml:space="preserve">time </w:t>
      </w:r>
      <w:proofErr w:type="spellStart"/>
      <w:r w:rsidRPr="00C10936">
        <w:rPr>
          <w:rFonts w:ascii="Segoe UI" w:eastAsia="Times New Roman" w:hAnsi="Segoe UI" w:cs="Segoe UI"/>
          <w:i/>
          <w:iCs/>
          <w:color w:val="222222"/>
          <w:spacing w:val="12"/>
          <w:sz w:val="30"/>
          <w:szCs w:val="30"/>
          <w:lang w:eastAsia="fr-FR"/>
          <w:rPrChange w:id="6" w:author="Romain LE GOAS" w:date="2021-02-04T10:21:00Z">
            <w:rPr>
              <w:rFonts w:ascii="Segoe UI" w:eastAsia="Times New Roman" w:hAnsi="Segoe UI" w:cs="Segoe UI"/>
              <w:color w:val="222222"/>
              <w:spacing w:val="12"/>
              <w:sz w:val="30"/>
              <w:szCs w:val="30"/>
              <w:lang w:eastAsia="fr-FR"/>
            </w:rPr>
          </w:rPrChange>
        </w:rPr>
        <w:t>series</w:t>
      </w:r>
      <w:proofErr w:type="spellEnd"/>
      <w:ins w:id="7" w:author="Romain LE GOAS" w:date="2021-02-04T10:22:00Z">
        <w:r>
          <w:rPr>
            <w:rFonts w:ascii="Segoe UI" w:eastAsia="Times New Roman" w:hAnsi="Segoe UI" w:cs="Segoe UI"/>
            <w:color w:val="222222"/>
            <w:spacing w:val="12"/>
            <w:sz w:val="30"/>
            <w:szCs w:val="30"/>
            <w:lang w:eastAsia="fr-FR"/>
          </w:rPr>
          <w:t>,</w:t>
        </w:r>
      </w:ins>
      <w:r w:rsidRPr="00C10936">
        <w:rPr>
          <w:rFonts w:ascii="Segoe UI" w:eastAsia="Times New Roman" w:hAnsi="Segoe UI" w:cs="Segoe UI"/>
          <w:color w:val="222222"/>
          <w:spacing w:val="12"/>
          <w:sz w:val="30"/>
          <w:szCs w:val="30"/>
          <w:lang w:eastAsia="fr-FR"/>
        </w:rPr>
        <w:t xml:space="preserve"> optimisée pour stocker une série de points, eux</w:t>
      </w:r>
      <w:ins w:id="8" w:author="Romain LE GOAS" w:date="2021-02-04T10:22:00Z">
        <w:r>
          <w:rPr>
            <w:rFonts w:ascii="Segoe UI" w:eastAsia="Times New Roman" w:hAnsi="Segoe UI" w:cs="Segoe UI"/>
            <w:color w:val="222222"/>
            <w:spacing w:val="12"/>
            <w:sz w:val="30"/>
            <w:szCs w:val="30"/>
            <w:lang w:eastAsia="fr-FR"/>
          </w:rPr>
          <w:t>-</w:t>
        </w:r>
      </w:ins>
      <w:del w:id="9" w:author="Romain LE GOAS" w:date="2021-02-04T10:22:00Z">
        <w:r w:rsidRPr="00C10936" w:rsidDel="00C10936">
          <w:rPr>
            <w:rFonts w:ascii="Segoe UI" w:eastAsia="Times New Roman" w:hAnsi="Segoe UI" w:cs="Segoe UI"/>
            <w:color w:val="222222"/>
            <w:spacing w:val="12"/>
            <w:sz w:val="30"/>
            <w:szCs w:val="30"/>
            <w:lang w:eastAsia="fr-FR"/>
          </w:rPr>
          <w:delText xml:space="preserve"> </w:delText>
        </w:r>
      </w:del>
      <w:r w:rsidRPr="00C10936">
        <w:rPr>
          <w:rFonts w:ascii="Segoe UI" w:eastAsia="Times New Roman" w:hAnsi="Segoe UI" w:cs="Segoe UI"/>
          <w:color w:val="222222"/>
          <w:spacing w:val="12"/>
          <w:sz w:val="30"/>
          <w:szCs w:val="30"/>
          <w:lang w:eastAsia="fr-FR"/>
        </w:rPr>
        <w:t>mêmes caractérisés par une valeur et une date. C’est généralement utilisé dans le domaine de la finance pour modéliser l’évolution du prix d’une action au cours du temps</w:t>
      </w:r>
      <w:ins w:id="10" w:author="Romain LE GOAS" w:date="2021-02-04T10:22:00Z">
        <w:r>
          <w:rPr>
            <w:rFonts w:ascii="Segoe UI" w:eastAsia="Times New Roman" w:hAnsi="Segoe UI" w:cs="Segoe UI"/>
            <w:color w:val="222222"/>
            <w:spacing w:val="12"/>
            <w:sz w:val="30"/>
            <w:szCs w:val="30"/>
            <w:lang w:eastAsia="fr-FR"/>
          </w:rPr>
          <w:t>,</w:t>
        </w:r>
      </w:ins>
      <w:r w:rsidRPr="00C10936">
        <w:rPr>
          <w:rFonts w:ascii="Segoe UI" w:eastAsia="Times New Roman" w:hAnsi="Segoe UI" w:cs="Segoe UI"/>
          <w:color w:val="222222"/>
          <w:spacing w:val="12"/>
          <w:sz w:val="30"/>
          <w:szCs w:val="30"/>
          <w:lang w:eastAsia="fr-FR"/>
        </w:rPr>
        <w:t xml:space="preserve"> ou alors lorsqu’on a un capteur qui envoie de la donnée en temps réel. Je vous invite à regarder le site de </w:t>
      </w:r>
      <w:proofErr w:type="spellStart"/>
      <w:r w:rsidRPr="00C10936">
        <w:rPr>
          <w:rFonts w:ascii="Segoe UI" w:eastAsia="Times New Roman" w:hAnsi="Segoe UI" w:cs="Segoe UI"/>
          <w:color w:val="222222"/>
          <w:spacing w:val="12"/>
          <w:sz w:val="30"/>
          <w:szCs w:val="30"/>
          <w:lang w:eastAsia="fr-FR"/>
        </w:rPr>
        <w:fldChar w:fldCharType="begin"/>
      </w:r>
      <w:r w:rsidRPr="00C10936">
        <w:rPr>
          <w:rFonts w:ascii="Segoe UI" w:eastAsia="Times New Roman" w:hAnsi="Segoe UI" w:cs="Segoe UI"/>
          <w:color w:val="222222"/>
          <w:spacing w:val="12"/>
          <w:sz w:val="30"/>
          <w:szCs w:val="30"/>
          <w:lang w:eastAsia="fr-FR"/>
        </w:rPr>
        <w:instrText xml:space="preserve"> HYPERLINK "https://www.influxdata.com/" </w:instrText>
      </w:r>
      <w:r w:rsidRPr="00C10936">
        <w:rPr>
          <w:rFonts w:ascii="Segoe UI" w:eastAsia="Times New Roman" w:hAnsi="Segoe UI" w:cs="Segoe UI"/>
          <w:color w:val="222222"/>
          <w:spacing w:val="12"/>
          <w:sz w:val="30"/>
          <w:szCs w:val="30"/>
          <w:lang w:eastAsia="fr-FR"/>
        </w:rPr>
        <w:fldChar w:fldCharType="separate"/>
      </w:r>
      <w:r w:rsidRPr="00C10936">
        <w:rPr>
          <w:rFonts w:ascii="Segoe UI" w:eastAsia="Times New Roman" w:hAnsi="Segoe UI" w:cs="Segoe UI"/>
          <w:color w:val="51845A"/>
          <w:spacing w:val="12"/>
          <w:sz w:val="30"/>
          <w:szCs w:val="30"/>
          <w:u w:val="single"/>
          <w:lang w:eastAsia="fr-FR"/>
        </w:rPr>
        <w:t>influxdata</w:t>
      </w:r>
      <w:proofErr w:type="spellEnd"/>
      <w:r w:rsidRPr="00C10936">
        <w:rPr>
          <w:rFonts w:ascii="Segoe UI" w:eastAsia="Times New Roman" w:hAnsi="Segoe UI" w:cs="Segoe UI"/>
          <w:color w:val="222222"/>
          <w:spacing w:val="12"/>
          <w:sz w:val="30"/>
          <w:szCs w:val="30"/>
          <w:lang w:eastAsia="fr-FR"/>
        </w:rPr>
        <w:fldChar w:fldCharType="end"/>
      </w:r>
      <w:r w:rsidRPr="00C10936">
        <w:rPr>
          <w:rFonts w:ascii="Segoe UI" w:eastAsia="Times New Roman" w:hAnsi="Segoe UI" w:cs="Segoe UI"/>
          <w:color w:val="222222"/>
          <w:spacing w:val="12"/>
          <w:sz w:val="30"/>
          <w:szCs w:val="30"/>
          <w:lang w:eastAsia="fr-FR"/>
        </w:rPr>
        <w:t> pour plus de précision</w:t>
      </w:r>
      <w:ins w:id="11" w:author="Romain LE GOAS" w:date="2021-02-04T10:22:00Z">
        <w:r>
          <w:rPr>
            <w:rFonts w:ascii="Segoe UI" w:eastAsia="Times New Roman" w:hAnsi="Segoe UI" w:cs="Segoe UI"/>
            <w:color w:val="222222"/>
            <w:spacing w:val="12"/>
            <w:sz w:val="30"/>
            <w:szCs w:val="30"/>
            <w:lang w:eastAsia="fr-FR"/>
          </w:rPr>
          <w:t>s</w:t>
        </w:r>
      </w:ins>
      <w:r w:rsidRPr="00C10936">
        <w:rPr>
          <w:rFonts w:ascii="Segoe UI" w:eastAsia="Times New Roman" w:hAnsi="Segoe UI" w:cs="Segoe UI"/>
          <w:color w:val="222222"/>
          <w:spacing w:val="12"/>
          <w:sz w:val="30"/>
          <w:szCs w:val="30"/>
          <w:lang w:eastAsia="fr-FR"/>
        </w:rPr>
        <w:t>.</w:t>
      </w:r>
    </w:p>
    <w:p w14:paraId="257E898E" w14:textId="77777777" w:rsidR="00C10936" w:rsidRPr="00C10936" w:rsidRDefault="00C10936" w:rsidP="00C10936">
      <w:pPr>
        <w:shd w:val="clear" w:color="auto" w:fill="FFFFFF"/>
        <w:spacing w:before="100" w:beforeAutospacing="1" w:after="100" w:afterAutospacing="1" w:line="384" w:lineRule="atLeast"/>
        <w:rPr>
          <w:rFonts w:ascii="Segoe UI" w:eastAsia="Times New Roman" w:hAnsi="Segoe UI" w:cs="Segoe UI"/>
          <w:color w:val="222222"/>
          <w:spacing w:val="12"/>
          <w:sz w:val="30"/>
          <w:szCs w:val="30"/>
          <w:lang w:eastAsia="fr-FR"/>
        </w:rPr>
      </w:pPr>
      <w:r w:rsidRPr="00C10936">
        <w:rPr>
          <w:rFonts w:ascii="Segoe UI" w:eastAsia="Times New Roman" w:hAnsi="Segoe UI" w:cs="Segoe UI"/>
          <w:color w:val="222222"/>
          <w:spacing w:val="12"/>
          <w:sz w:val="30"/>
          <w:szCs w:val="30"/>
          <w:lang w:eastAsia="fr-FR"/>
        </w:rPr>
        <w:t xml:space="preserve">Pour le reste de cet article, je vais utiliser AWS pour mettre en place mon serveur et mon DNS. Bien évidemment, ceci est parfaitement possible avec n’importe quel autre </w:t>
      </w:r>
      <w:r w:rsidRPr="00C10936">
        <w:rPr>
          <w:rFonts w:ascii="Segoe UI" w:eastAsia="Times New Roman" w:hAnsi="Segoe UI" w:cs="Segoe UI"/>
          <w:i/>
          <w:iCs/>
          <w:color w:val="222222"/>
          <w:spacing w:val="12"/>
          <w:sz w:val="30"/>
          <w:szCs w:val="30"/>
          <w:lang w:eastAsia="fr-FR"/>
          <w:rPrChange w:id="12" w:author="Romain LE GOAS" w:date="2021-02-04T10:23:00Z">
            <w:rPr>
              <w:rFonts w:ascii="Segoe UI" w:eastAsia="Times New Roman" w:hAnsi="Segoe UI" w:cs="Segoe UI"/>
              <w:color w:val="222222"/>
              <w:spacing w:val="12"/>
              <w:sz w:val="30"/>
              <w:szCs w:val="30"/>
              <w:lang w:eastAsia="fr-FR"/>
            </w:rPr>
          </w:rPrChange>
        </w:rPr>
        <w:t>cloud provider</w:t>
      </w:r>
      <w:r w:rsidRPr="00C10936">
        <w:rPr>
          <w:rFonts w:ascii="Segoe UI" w:eastAsia="Times New Roman" w:hAnsi="Segoe UI" w:cs="Segoe UI"/>
          <w:color w:val="222222"/>
          <w:spacing w:val="12"/>
          <w:sz w:val="30"/>
          <w:szCs w:val="30"/>
          <w:lang w:eastAsia="fr-FR"/>
        </w:rPr>
        <w:t xml:space="preserve"> ou même </w:t>
      </w:r>
      <w:r w:rsidRPr="00C10936">
        <w:rPr>
          <w:rFonts w:ascii="Segoe UI" w:eastAsia="Times New Roman" w:hAnsi="Segoe UI" w:cs="Segoe UI"/>
          <w:i/>
          <w:iCs/>
          <w:color w:val="222222"/>
          <w:spacing w:val="12"/>
          <w:sz w:val="30"/>
          <w:szCs w:val="30"/>
          <w:lang w:eastAsia="fr-FR"/>
          <w:rPrChange w:id="13" w:author="Romain LE GOAS" w:date="2021-02-04T10:23:00Z">
            <w:rPr>
              <w:rFonts w:ascii="Segoe UI" w:eastAsia="Times New Roman" w:hAnsi="Segoe UI" w:cs="Segoe UI"/>
              <w:color w:val="222222"/>
              <w:spacing w:val="12"/>
              <w:sz w:val="30"/>
              <w:szCs w:val="30"/>
              <w:lang w:eastAsia="fr-FR"/>
            </w:rPr>
          </w:rPrChange>
        </w:rPr>
        <w:t xml:space="preserve">on </w:t>
      </w:r>
      <w:proofErr w:type="spellStart"/>
      <w:r w:rsidRPr="00C10936">
        <w:rPr>
          <w:rFonts w:ascii="Segoe UI" w:eastAsia="Times New Roman" w:hAnsi="Segoe UI" w:cs="Segoe UI"/>
          <w:i/>
          <w:iCs/>
          <w:color w:val="222222"/>
          <w:spacing w:val="12"/>
          <w:sz w:val="30"/>
          <w:szCs w:val="30"/>
          <w:lang w:eastAsia="fr-FR"/>
          <w:rPrChange w:id="14" w:author="Romain LE GOAS" w:date="2021-02-04T10:23:00Z">
            <w:rPr>
              <w:rFonts w:ascii="Segoe UI" w:eastAsia="Times New Roman" w:hAnsi="Segoe UI" w:cs="Segoe UI"/>
              <w:color w:val="222222"/>
              <w:spacing w:val="12"/>
              <w:sz w:val="30"/>
              <w:szCs w:val="30"/>
              <w:lang w:eastAsia="fr-FR"/>
            </w:rPr>
          </w:rPrChange>
        </w:rPr>
        <w:t>premise</w:t>
      </w:r>
      <w:proofErr w:type="spellEnd"/>
      <w:r w:rsidRPr="00C10936">
        <w:rPr>
          <w:rFonts w:ascii="Segoe UI" w:eastAsia="Times New Roman" w:hAnsi="Segoe UI" w:cs="Segoe UI"/>
          <w:color w:val="222222"/>
          <w:spacing w:val="12"/>
          <w:sz w:val="30"/>
          <w:szCs w:val="30"/>
          <w:lang w:eastAsia="fr-FR"/>
        </w:rPr>
        <w:t>.</w:t>
      </w:r>
    </w:p>
    <w:p w14:paraId="026FE0BC" w14:textId="77777777" w:rsidR="00C10936" w:rsidRPr="00C10936" w:rsidRDefault="00C10936" w:rsidP="00C10936">
      <w:pPr>
        <w:shd w:val="clear" w:color="auto" w:fill="FFFFFF"/>
        <w:spacing w:before="360" w:after="0" w:line="240" w:lineRule="auto"/>
        <w:outlineLvl w:val="1"/>
        <w:rPr>
          <w:rFonts w:ascii="futura" w:eastAsia="Times New Roman" w:hAnsi="futura" w:cs="Segoe UI"/>
          <w:color w:val="222222"/>
          <w:sz w:val="45"/>
          <w:szCs w:val="45"/>
          <w:lang w:eastAsia="fr-FR"/>
        </w:rPr>
      </w:pPr>
      <w:r w:rsidRPr="00C10936">
        <w:rPr>
          <w:rFonts w:ascii="futura" w:eastAsia="Times New Roman" w:hAnsi="futura" w:cs="Segoe UI"/>
          <w:color w:val="222222"/>
          <w:sz w:val="45"/>
          <w:szCs w:val="45"/>
          <w:lang w:eastAsia="fr-FR"/>
        </w:rPr>
        <w:t>Prérequis</w:t>
      </w:r>
    </w:p>
    <w:p w14:paraId="190D3F1A" w14:textId="77777777" w:rsidR="00C10936" w:rsidRPr="00C10936" w:rsidRDefault="00C10936" w:rsidP="00C10936">
      <w:pPr>
        <w:numPr>
          <w:ilvl w:val="0"/>
          <w:numId w:val="1"/>
        </w:numPr>
        <w:shd w:val="clear" w:color="auto" w:fill="FFFFFF"/>
        <w:spacing w:before="100" w:beforeAutospacing="1" w:after="100" w:afterAutospacing="1" w:line="384" w:lineRule="atLeast"/>
        <w:rPr>
          <w:rFonts w:ascii="Segoe UI" w:eastAsia="Times New Roman" w:hAnsi="Segoe UI" w:cs="Segoe UI"/>
          <w:color w:val="222222"/>
          <w:sz w:val="30"/>
          <w:szCs w:val="30"/>
          <w:lang w:eastAsia="fr-FR"/>
        </w:rPr>
      </w:pPr>
      <w:r w:rsidRPr="00C10936">
        <w:rPr>
          <w:rFonts w:ascii="Segoe UI" w:eastAsia="Times New Roman" w:hAnsi="Segoe UI" w:cs="Segoe UI"/>
          <w:color w:val="222222"/>
          <w:sz w:val="30"/>
          <w:szCs w:val="30"/>
          <w:lang w:eastAsia="fr-FR"/>
        </w:rPr>
        <w:t>Avoir un nom de domaine.</w:t>
      </w:r>
    </w:p>
    <w:p w14:paraId="2C3A81C5" w14:textId="77777777" w:rsidR="00C10936" w:rsidRPr="00C10936" w:rsidRDefault="00C10936" w:rsidP="00C10936">
      <w:pPr>
        <w:numPr>
          <w:ilvl w:val="0"/>
          <w:numId w:val="1"/>
        </w:numPr>
        <w:shd w:val="clear" w:color="auto" w:fill="FFFFFF"/>
        <w:spacing w:before="100" w:beforeAutospacing="1" w:after="100" w:afterAutospacing="1" w:line="384" w:lineRule="atLeast"/>
        <w:rPr>
          <w:rFonts w:ascii="Segoe UI" w:eastAsia="Times New Roman" w:hAnsi="Segoe UI" w:cs="Segoe UI"/>
          <w:color w:val="222222"/>
          <w:sz w:val="30"/>
          <w:szCs w:val="30"/>
          <w:lang w:eastAsia="fr-FR"/>
        </w:rPr>
      </w:pPr>
      <w:r w:rsidRPr="00C10936">
        <w:rPr>
          <w:rFonts w:ascii="Segoe UI" w:eastAsia="Times New Roman" w:hAnsi="Segoe UI" w:cs="Segoe UI"/>
          <w:color w:val="222222"/>
          <w:sz w:val="30"/>
          <w:szCs w:val="30"/>
          <w:lang w:eastAsia="fr-FR"/>
        </w:rPr>
        <w:t>Avoir un compte AWS ou alors un serveur et un DNS à disposition.</w:t>
      </w:r>
    </w:p>
    <w:p w14:paraId="5B912B52" w14:textId="77777777" w:rsidR="00C10936" w:rsidRPr="00C10936" w:rsidRDefault="00C10936" w:rsidP="00C10936">
      <w:pPr>
        <w:shd w:val="clear" w:color="auto" w:fill="FFFFFF"/>
        <w:spacing w:before="360" w:after="0" w:line="240" w:lineRule="auto"/>
        <w:outlineLvl w:val="1"/>
        <w:rPr>
          <w:rFonts w:ascii="futura" w:eastAsia="Times New Roman" w:hAnsi="futura" w:cs="Segoe UI"/>
          <w:color w:val="222222"/>
          <w:sz w:val="45"/>
          <w:szCs w:val="45"/>
          <w:lang w:eastAsia="fr-FR"/>
        </w:rPr>
      </w:pPr>
      <w:r w:rsidRPr="00C10936">
        <w:rPr>
          <w:rFonts w:ascii="futura" w:eastAsia="Times New Roman" w:hAnsi="futura" w:cs="Segoe UI"/>
          <w:color w:val="222222"/>
          <w:sz w:val="45"/>
          <w:szCs w:val="45"/>
          <w:lang w:eastAsia="fr-FR"/>
        </w:rPr>
        <w:t xml:space="preserve">Installer </w:t>
      </w:r>
      <w:proofErr w:type="spellStart"/>
      <w:r w:rsidRPr="00C10936">
        <w:rPr>
          <w:rFonts w:ascii="futura" w:eastAsia="Times New Roman" w:hAnsi="futura" w:cs="Segoe UI"/>
          <w:color w:val="222222"/>
          <w:sz w:val="45"/>
          <w:szCs w:val="45"/>
          <w:lang w:eastAsia="fr-FR"/>
        </w:rPr>
        <w:t>InfluxDB</w:t>
      </w:r>
      <w:proofErr w:type="spellEnd"/>
      <w:r w:rsidRPr="00C10936">
        <w:rPr>
          <w:rFonts w:ascii="futura" w:eastAsia="Times New Roman" w:hAnsi="futura" w:cs="Segoe UI"/>
          <w:color w:val="222222"/>
          <w:sz w:val="45"/>
          <w:szCs w:val="45"/>
          <w:lang w:eastAsia="fr-FR"/>
        </w:rPr>
        <w:t xml:space="preserve"> sur notre instance EC2</w:t>
      </w:r>
    </w:p>
    <w:p w14:paraId="6B37D0F0" w14:textId="09441B30" w:rsidR="00C10936" w:rsidRPr="00C10936" w:rsidRDefault="00C10936" w:rsidP="00C10936">
      <w:pPr>
        <w:shd w:val="clear" w:color="auto" w:fill="FFFFFF"/>
        <w:spacing w:before="100" w:beforeAutospacing="1" w:after="100" w:afterAutospacing="1" w:line="384" w:lineRule="atLeast"/>
        <w:rPr>
          <w:rFonts w:ascii="Segoe UI" w:eastAsia="Times New Roman" w:hAnsi="Segoe UI" w:cs="Segoe UI"/>
          <w:color w:val="222222"/>
          <w:spacing w:val="12"/>
          <w:sz w:val="30"/>
          <w:szCs w:val="30"/>
          <w:lang w:eastAsia="fr-FR"/>
        </w:rPr>
      </w:pPr>
      <w:r w:rsidRPr="00C10936">
        <w:rPr>
          <w:rFonts w:ascii="Segoe UI" w:eastAsia="Times New Roman" w:hAnsi="Segoe UI" w:cs="Segoe UI"/>
          <w:color w:val="222222"/>
          <w:spacing w:val="12"/>
          <w:sz w:val="30"/>
          <w:szCs w:val="30"/>
          <w:lang w:eastAsia="fr-FR"/>
        </w:rPr>
        <w:lastRenderedPageBreak/>
        <w:t xml:space="preserve">La première chose à faire c’est d’installer </w:t>
      </w:r>
      <w:proofErr w:type="spellStart"/>
      <w:r w:rsidRPr="00C10936">
        <w:rPr>
          <w:rFonts w:ascii="Segoe UI" w:eastAsia="Times New Roman" w:hAnsi="Segoe UI" w:cs="Segoe UI"/>
          <w:color w:val="222222"/>
          <w:spacing w:val="12"/>
          <w:sz w:val="30"/>
          <w:szCs w:val="30"/>
          <w:lang w:eastAsia="fr-FR"/>
        </w:rPr>
        <w:t>influxDB</w:t>
      </w:r>
      <w:proofErr w:type="spellEnd"/>
      <w:r w:rsidRPr="00C10936">
        <w:rPr>
          <w:rFonts w:ascii="Segoe UI" w:eastAsia="Times New Roman" w:hAnsi="Segoe UI" w:cs="Segoe UI"/>
          <w:color w:val="222222"/>
          <w:spacing w:val="12"/>
          <w:sz w:val="30"/>
          <w:szCs w:val="30"/>
          <w:lang w:eastAsia="fr-FR"/>
        </w:rPr>
        <w:t>. Pour le coup</w:t>
      </w:r>
      <w:ins w:id="15" w:author="Romain LE GOAS" w:date="2021-02-04T10:23:00Z">
        <w:r>
          <w:rPr>
            <w:rFonts w:ascii="Segoe UI" w:eastAsia="Times New Roman" w:hAnsi="Segoe UI" w:cs="Segoe UI"/>
            <w:color w:val="222222"/>
            <w:spacing w:val="12"/>
            <w:sz w:val="30"/>
            <w:szCs w:val="30"/>
            <w:lang w:eastAsia="fr-FR"/>
          </w:rPr>
          <w:t>,</w:t>
        </w:r>
      </w:ins>
      <w:r w:rsidRPr="00C10936">
        <w:rPr>
          <w:rFonts w:ascii="Segoe UI" w:eastAsia="Times New Roman" w:hAnsi="Segoe UI" w:cs="Segoe UI"/>
          <w:color w:val="222222"/>
          <w:spacing w:val="12"/>
          <w:sz w:val="30"/>
          <w:szCs w:val="30"/>
          <w:lang w:eastAsia="fr-FR"/>
        </w:rPr>
        <w:t xml:space="preserve"> rien de plus facile, il suffit d’aller sur </w:t>
      </w:r>
      <w:hyperlink r:id="rId6" w:history="1">
        <w:r w:rsidRPr="00C10936">
          <w:rPr>
            <w:rFonts w:ascii="Segoe UI" w:eastAsia="Times New Roman" w:hAnsi="Segoe UI" w:cs="Segoe UI"/>
            <w:color w:val="51845A"/>
            <w:spacing w:val="12"/>
            <w:sz w:val="30"/>
            <w:szCs w:val="30"/>
            <w:u w:val="single"/>
            <w:lang w:eastAsia="fr-FR"/>
          </w:rPr>
          <w:t>cette page</w:t>
        </w:r>
      </w:hyperlink>
      <w:r w:rsidRPr="00C10936">
        <w:rPr>
          <w:rFonts w:ascii="Segoe UI" w:eastAsia="Times New Roman" w:hAnsi="Segoe UI" w:cs="Segoe UI"/>
          <w:color w:val="222222"/>
          <w:spacing w:val="12"/>
          <w:sz w:val="30"/>
          <w:szCs w:val="30"/>
          <w:lang w:eastAsia="fr-FR"/>
        </w:rPr>
        <w:t xml:space="preserve">, sélectionner la dernière version de </w:t>
      </w:r>
      <w:proofErr w:type="spellStart"/>
      <w:r w:rsidRPr="00C10936">
        <w:rPr>
          <w:rFonts w:ascii="Segoe UI" w:eastAsia="Times New Roman" w:hAnsi="Segoe UI" w:cs="Segoe UI"/>
          <w:color w:val="222222"/>
          <w:spacing w:val="12"/>
          <w:sz w:val="30"/>
          <w:szCs w:val="30"/>
          <w:lang w:eastAsia="fr-FR"/>
        </w:rPr>
        <w:t>InfluxDB</w:t>
      </w:r>
      <w:proofErr w:type="spellEnd"/>
      <w:ins w:id="16" w:author="Romain LE GOAS" w:date="2021-02-04T10:23:00Z">
        <w:r>
          <w:rPr>
            <w:rFonts w:ascii="Segoe UI" w:eastAsia="Times New Roman" w:hAnsi="Segoe UI" w:cs="Segoe UI"/>
            <w:color w:val="222222"/>
            <w:spacing w:val="12"/>
            <w:sz w:val="30"/>
            <w:szCs w:val="30"/>
            <w:lang w:eastAsia="fr-FR"/>
          </w:rPr>
          <w:t>,</w:t>
        </w:r>
      </w:ins>
      <w:r w:rsidRPr="00C10936">
        <w:rPr>
          <w:rFonts w:ascii="Segoe UI" w:eastAsia="Times New Roman" w:hAnsi="Segoe UI" w:cs="Segoe UI"/>
          <w:color w:val="222222"/>
          <w:spacing w:val="12"/>
          <w:sz w:val="30"/>
          <w:szCs w:val="30"/>
          <w:lang w:eastAsia="fr-FR"/>
        </w:rPr>
        <w:t xml:space="preserve"> pour ma part v2.0.3</w:t>
      </w:r>
      <w:ins w:id="17" w:author="Romain LE GOAS" w:date="2021-02-04T10:23:00Z">
        <w:r>
          <w:rPr>
            <w:rFonts w:ascii="Segoe UI" w:eastAsia="Times New Roman" w:hAnsi="Segoe UI" w:cs="Segoe UI"/>
            <w:color w:val="222222"/>
            <w:spacing w:val="12"/>
            <w:sz w:val="30"/>
            <w:szCs w:val="30"/>
            <w:lang w:eastAsia="fr-FR"/>
          </w:rPr>
          <w:t>,</w:t>
        </w:r>
      </w:ins>
      <w:r w:rsidRPr="00C10936">
        <w:rPr>
          <w:rFonts w:ascii="Segoe UI" w:eastAsia="Times New Roman" w:hAnsi="Segoe UI" w:cs="Segoe UI"/>
          <w:color w:val="222222"/>
          <w:spacing w:val="12"/>
          <w:sz w:val="30"/>
          <w:szCs w:val="30"/>
          <w:lang w:eastAsia="fr-FR"/>
        </w:rPr>
        <w:t xml:space="preserve"> et choisir la méthode d’installation adaptée à votre cas. Pour mon cas, j’ai pris l’AMI de base d’</w:t>
      </w:r>
      <w:ins w:id="18" w:author="Romain LE GOAS" w:date="2021-02-04T10:23:00Z">
        <w:r>
          <w:rPr>
            <w:rFonts w:ascii="Segoe UI" w:eastAsia="Times New Roman" w:hAnsi="Segoe UI" w:cs="Segoe UI"/>
            <w:color w:val="222222"/>
            <w:spacing w:val="12"/>
            <w:sz w:val="30"/>
            <w:szCs w:val="30"/>
            <w:lang w:eastAsia="fr-FR"/>
          </w:rPr>
          <w:t>A</w:t>
        </w:r>
      </w:ins>
      <w:del w:id="19" w:author="Romain LE GOAS" w:date="2021-02-04T10:23:00Z">
        <w:r w:rsidRPr="00C10936" w:rsidDel="00C10936">
          <w:rPr>
            <w:rFonts w:ascii="Segoe UI" w:eastAsia="Times New Roman" w:hAnsi="Segoe UI" w:cs="Segoe UI"/>
            <w:color w:val="222222"/>
            <w:spacing w:val="12"/>
            <w:sz w:val="30"/>
            <w:szCs w:val="30"/>
            <w:lang w:eastAsia="fr-FR"/>
          </w:rPr>
          <w:delText>a</w:delText>
        </w:r>
      </w:del>
      <w:r w:rsidRPr="00C10936">
        <w:rPr>
          <w:rFonts w:ascii="Segoe UI" w:eastAsia="Times New Roman" w:hAnsi="Segoe UI" w:cs="Segoe UI"/>
          <w:color w:val="222222"/>
          <w:spacing w:val="12"/>
          <w:sz w:val="30"/>
          <w:szCs w:val="30"/>
          <w:lang w:eastAsia="fr-FR"/>
        </w:rPr>
        <w:t>mazon et j’ai utilisé ces lignes de commandes:</w:t>
      </w:r>
    </w:p>
    <w:p w14:paraId="57577375" w14:textId="77777777" w:rsidR="00C10936" w:rsidRPr="00C10936" w:rsidRDefault="00C10936" w:rsidP="00C1093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Consolas" w:eastAsia="Times New Roman" w:hAnsi="Consolas" w:cs="Courier New"/>
          <w:color w:val="CCCCCC"/>
          <w:sz w:val="24"/>
          <w:szCs w:val="24"/>
          <w:lang w:val="en-US" w:eastAsia="fr-FR"/>
        </w:rPr>
      </w:pPr>
      <w:proofErr w:type="spellStart"/>
      <w:r w:rsidRPr="00C10936">
        <w:rPr>
          <w:rFonts w:ascii="Consolas" w:eastAsia="Times New Roman" w:hAnsi="Consolas" w:cs="Courier New"/>
          <w:color w:val="F08D49"/>
          <w:spacing w:val="24"/>
          <w:sz w:val="24"/>
          <w:szCs w:val="24"/>
          <w:lang w:val="en-US" w:eastAsia="fr-FR"/>
        </w:rPr>
        <w:t>wget</w:t>
      </w:r>
      <w:proofErr w:type="spellEnd"/>
      <w:r w:rsidRPr="00C10936">
        <w:rPr>
          <w:rFonts w:ascii="Consolas" w:eastAsia="Times New Roman" w:hAnsi="Consolas" w:cs="Courier New"/>
          <w:color w:val="CCCCCC"/>
          <w:sz w:val="24"/>
          <w:szCs w:val="24"/>
          <w:lang w:val="en-US" w:eastAsia="fr-FR"/>
        </w:rPr>
        <w:t xml:space="preserve"> https://dl.influxdata.com/influxdb/releases/influxdb2-2.0.3.x86_64.rpm</w:t>
      </w:r>
    </w:p>
    <w:p w14:paraId="50F53B7A" w14:textId="77777777" w:rsidR="00C10936" w:rsidRPr="00C10936" w:rsidRDefault="00C10936" w:rsidP="00C1093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Consolas" w:eastAsia="Times New Roman" w:hAnsi="Consolas" w:cs="Courier New"/>
          <w:color w:val="FFFFFF"/>
          <w:sz w:val="24"/>
          <w:szCs w:val="24"/>
          <w:lang w:val="en-US" w:eastAsia="fr-FR"/>
        </w:rPr>
      </w:pPr>
      <w:proofErr w:type="spellStart"/>
      <w:r w:rsidRPr="00C10936">
        <w:rPr>
          <w:rFonts w:ascii="Consolas" w:eastAsia="Times New Roman" w:hAnsi="Consolas" w:cs="Courier New"/>
          <w:color w:val="F08D49"/>
          <w:spacing w:val="24"/>
          <w:sz w:val="24"/>
          <w:szCs w:val="24"/>
          <w:lang w:val="en-US" w:eastAsia="fr-FR"/>
        </w:rPr>
        <w:t>sudo</w:t>
      </w:r>
      <w:proofErr w:type="spellEnd"/>
      <w:r w:rsidRPr="00C10936">
        <w:rPr>
          <w:rFonts w:ascii="Consolas" w:eastAsia="Times New Roman" w:hAnsi="Consolas" w:cs="Courier New"/>
          <w:color w:val="CCCCCC"/>
          <w:sz w:val="24"/>
          <w:szCs w:val="24"/>
          <w:lang w:val="en-US" w:eastAsia="fr-FR"/>
        </w:rPr>
        <w:t xml:space="preserve"> yum </w:t>
      </w:r>
      <w:proofErr w:type="spellStart"/>
      <w:r w:rsidRPr="00C10936">
        <w:rPr>
          <w:rFonts w:ascii="Consolas" w:eastAsia="Times New Roman" w:hAnsi="Consolas" w:cs="Courier New"/>
          <w:color w:val="CCCCCC"/>
          <w:sz w:val="24"/>
          <w:szCs w:val="24"/>
          <w:lang w:val="en-US" w:eastAsia="fr-FR"/>
        </w:rPr>
        <w:t>localinstall</w:t>
      </w:r>
      <w:proofErr w:type="spellEnd"/>
      <w:r w:rsidRPr="00C10936">
        <w:rPr>
          <w:rFonts w:ascii="Consolas" w:eastAsia="Times New Roman" w:hAnsi="Consolas" w:cs="Courier New"/>
          <w:color w:val="CCCCCC"/>
          <w:sz w:val="24"/>
          <w:szCs w:val="24"/>
          <w:lang w:val="en-US" w:eastAsia="fr-FR"/>
        </w:rPr>
        <w:t xml:space="preserve"> influxdb2-2.0.3.x86_64.rpm</w:t>
      </w:r>
    </w:p>
    <w:p w14:paraId="6AF78757" w14:textId="17D81320" w:rsidR="00C10936" w:rsidRPr="00C10936" w:rsidRDefault="00C10936" w:rsidP="00C10936">
      <w:pPr>
        <w:shd w:val="clear" w:color="auto" w:fill="FFFFFF"/>
        <w:spacing w:before="100" w:beforeAutospacing="1" w:after="100" w:afterAutospacing="1" w:line="384" w:lineRule="atLeast"/>
        <w:rPr>
          <w:rFonts w:ascii="Segoe UI" w:eastAsia="Times New Roman" w:hAnsi="Segoe UI" w:cs="Segoe UI"/>
          <w:color w:val="222222"/>
          <w:spacing w:val="12"/>
          <w:sz w:val="30"/>
          <w:szCs w:val="30"/>
          <w:lang w:eastAsia="fr-FR"/>
        </w:rPr>
      </w:pPr>
      <w:r w:rsidRPr="00C10936">
        <w:rPr>
          <w:rFonts w:ascii="Segoe UI" w:eastAsia="Times New Roman" w:hAnsi="Segoe UI" w:cs="Segoe UI"/>
          <w:color w:val="222222"/>
          <w:spacing w:val="12"/>
          <w:sz w:val="30"/>
          <w:szCs w:val="30"/>
          <w:lang w:eastAsia="fr-FR"/>
        </w:rPr>
        <w:t>Une fois cela fait, on peut lancer notre base de données. Rien de plus simple, un simple </w:t>
      </w:r>
      <w:proofErr w:type="spellStart"/>
      <w:r w:rsidRPr="00C10936">
        <w:rPr>
          <w:rFonts w:ascii="Consolas" w:eastAsia="Times New Roman" w:hAnsi="Consolas" w:cs="Courier New"/>
          <w:color w:val="222222"/>
          <w:spacing w:val="24"/>
          <w:sz w:val="20"/>
          <w:szCs w:val="20"/>
          <w:lang w:eastAsia="fr-FR"/>
        </w:rPr>
        <w:t>influxd</w:t>
      </w:r>
      <w:proofErr w:type="spellEnd"/>
      <w:r w:rsidRPr="00C10936">
        <w:rPr>
          <w:rFonts w:ascii="Segoe UI" w:eastAsia="Times New Roman" w:hAnsi="Segoe UI" w:cs="Segoe UI"/>
          <w:color w:val="222222"/>
          <w:spacing w:val="12"/>
          <w:sz w:val="30"/>
          <w:szCs w:val="30"/>
          <w:lang w:eastAsia="fr-FR"/>
        </w:rPr>
        <w:t xml:space="preserve"> suffit. Si vous avez bien setup votre </w:t>
      </w:r>
      <w:proofErr w:type="spellStart"/>
      <w:r w:rsidRPr="00C10936">
        <w:rPr>
          <w:rFonts w:ascii="Segoe UI" w:eastAsia="Times New Roman" w:hAnsi="Segoe UI" w:cs="Segoe UI"/>
          <w:color w:val="222222"/>
          <w:spacing w:val="12"/>
          <w:sz w:val="30"/>
          <w:szCs w:val="30"/>
          <w:lang w:eastAsia="fr-FR"/>
        </w:rPr>
        <w:t>security</w:t>
      </w:r>
      <w:proofErr w:type="spellEnd"/>
      <w:r w:rsidRPr="00C10936">
        <w:rPr>
          <w:rFonts w:ascii="Segoe UI" w:eastAsia="Times New Roman" w:hAnsi="Segoe UI" w:cs="Segoe UI"/>
          <w:color w:val="222222"/>
          <w:spacing w:val="12"/>
          <w:sz w:val="30"/>
          <w:szCs w:val="30"/>
          <w:lang w:eastAsia="fr-FR"/>
        </w:rPr>
        <w:t xml:space="preserve"> group (n’oubliez pas le port 8086) et attribu</w:t>
      </w:r>
      <w:ins w:id="20" w:author="Romain LE GOAS" w:date="2021-02-04T10:24:00Z">
        <w:r>
          <w:rPr>
            <w:rFonts w:ascii="Segoe UI" w:eastAsia="Times New Roman" w:hAnsi="Segoe UI" w:cs="Segoe UI"/>
            <w:color w:val="222222"/>
            <w:spacing w:val="12"/>
            <w:sz w:val="30"/>
            <w:szCs w:val="30"/>
            <w:lang w:eastAsia="fr-FR"/>
          </w:rPr>
          <w:t>é</w:t>
        </w:r>
      </w:ins>
      <w:del w:id="21" w:author="Romain LE GOAS" w:date="2021-02-04T10:24:00Z">
        <w:r w:rsidRPr="00C10936" w:rsidDel="00C10936">
          <w:rPr>
            <w:rFonts w:ascii="Segoe UI" w:eastAsia="Times New Roman" w:hAnsi="Segoe UI" w:cs="Segoe UI"/>
            <w:color w:val="222222"/>
            <w:spacing w:val="12"/>
            <w:sz w:val="30"/>
            <w:szCs w:val="30"/>
            <w:lang w:eastAsia="fr-FR"/>
          </w:rPr>
          <w:delText>er</w:delText>
        </w:r>
      </w:del>
      <w:r w:rsidRPr="00C10936">
        <w:rPr>
          <w:rFonts w:ascii="Segoe UI" w:eastAsia="Times New Roman" w:hAnsi="Segoe UI" w:cs="Segoe UI"/>
          <w:color w:val="222222"/>
          <w:spacing w:val="12"/>
          <w:sz w:val="30"/>
          <w:szCs w:val="30"/>
          <w:lang w:eastAsia="fr-FR"/>
        </w:rPr>
        <w:t xml:space="preserve"> une public </w:t>
      </w:r>
      <w:proofErr w:type="spellStart"/>
      <w:r w:rsidRPr="00C10936">
        <w:rPr>
          <w:rFonts w:ascii="Segoe UI" w:eastAsia="Times New Roman" w:hAnsi="Segoe UI" w:cs="Segoe UI"/>
          <w:color w:val="222222"/>
          <w:spacing w:val="12"/>
          <w:sz w:val="30"/>
          <w:szCs w:val="30"/>
          <w:lang w:eastAsia="fr-FR"/>
        </w:rPr>
        <w:t>address</w:t>
      </w:r>
      <w:proofErr w:type="spellEnd"/>
      <w:r w:rsidRPr="00C10936">
        <w:rPr>
          <w:rFonts w:ascii="Segoe UI" w:eastAsia="Times New Roman" w:hAnsi="Segoe UI" w:cs="Segoe UI"/>
          <w:color w:val="222222"/>
          <w:spacing w:val="12"/>
          <w:sz w:val="30"/>
          <w:szCs w:val="30"/>
          <w:lang w:eastAsia="fr-FR"/>
        </w:rPr>
        <w:t xml:space="preserve"> IP</w:t>
      </w:r>
      <w:ins w:id="22" w:author="Romain LE GOAS" w:date="2021-02-04T10:24:00Z">
        <w:r>
          <w:rPr>
            <w:rFonts w:ascii="Segoe UI" w:eastAsia="Times New Roman" w:hAnsi="Segoe UI" w:cs="Segoe UI"/>
            <w:color w:val="222222"/>
            <w:spacing w:val="12"/>
            <w:sz w:val="30"/>
            <w:szCs w:val="30"/>
            <w:lang w:eastAsia="fr-FR"/>
          </w:rPr>
          <w:t>,</w:t>
        </w:r>
      </w:ins>
      <w:r w:rsidRPr="00C10936">
        <w:rPr>
          <w:rFonts w:ascii="Segoe UI" w:eastAsia="Times New Roman" w:hAnsi="Segoe UI" w:cs="Segoe UI"/>
          <w:color w:val="222222"/>
          <w:spacing w:val="12"/>
          <w:sz w:val="30"/>
          <w:szCs w:val="30"/>
          <w:lang w:eastAsia="fr-FR"/>
        </w:rPr>
        <w:t xml:space="preserve"> alors vous pourrez accéder à votre </w:t>
      </w:r>
      <w:proofErr w:type="spellStart"/>
      <w:r w:rsidRPr="00C10936">
        <w:rPr>
          <w:rFonts w:ascii="Segoe UI" w:eastAsia="Times New Roman" w:hAnsi="Segoe UI" w:cs="Segoe UI"/>
          <w:color w:val="222222"/>
          <w:spacing w:val="12"/>
          <w:sz w:val="30"/>
          <w:szCs w:val="30"/>
          <w:lang w:eastAsia="fr-FR"/>
        </w:rPr>
        <w:t>database</w:t>
      </w:r>
      <w:proofErr w:type="spellEnd"/>
      <w:r w:rsidRPr="00C10936">
        <w:rPr>
          <w:rFonts w:ascii="Segoe UI" w:eastAsia="Times New Roman" w:hAnsi="Segoe UI" w:cs="Segoe UI"/>
          <w:color w:val="222222"/>
          <w:spacing w:val="12"/>
          <w:sz w:val="30"/>
          <w:szCs w:val="30"/>
          <w:lang w:eastAsia="fr-FR"/>
        </w:rPr>
        <w:t xml:space="preserve"> via: </w:t>
      </w:r>
      <w:r w:rsidRPr="00C10936">
        <w:rPr>
          <w:rFonts w:ascii="Consolas" w:eastAsia="Times New Roman" w:hAnsi="Consolas" w:cs="Courier New"/>
          <w:color w:val="222222"/>
          <w:spacing w:val="24"/>
          <w:sz w:val="20"/>
          <w:szCs w:val="20"/>
          <w:lang w:eastAsia="fr-FR"/>
        </w:rPr>
        <w:t>mon-ip:8086</w:t>
      </w:r>
      <w:r w:rsidRPr="00C10936">
        <w:rPr>
          <w:rFonts w:ascii="Segoe UI" w:eastAsia="Times New Roman" w:hAnsi="Segoe UI" w:cs="Segoe UI"/>
          <w:color w:val="222222"/>
          <w:spacing w:val="12"/>
          <w:sz w:val="30"/>
          <w:szCs w:val="30"/>
          <w:lang w:eastAsia="fr-FR"/>
        </w:rPr>
        <w:t> dans mon cas </w:t>
      </w:r>
      <w:r w:rsidRPr="00C10936">
        <w:rPr>
          <w:rFonts w:ascii="Consolas" w:eastAsia="Times New Roman" w:hAnsi="Consolas" w:cs="Courier New"/>
          <w:color w:val="222222"/>
          <w:spacing w:val="24"/>
          <w:sz w:val="20"/>
          <w:szCs w:val="20"/>
          <w:lang w:eastAsia="fr-FR"/>
        </w:rPr>
        <w:t>34.249.22.224:8086</w:t>
      </w:r>
      <w:r w:rsidRPr="00C10936">
        <w:rPr>
          <w:rFonts w:ascii="Segoe UI" w:eastAsia="Times New Roman" w:hAnsi="Segoe UI" w:cs="Segoe UI"/>
          <w:color w:val="222222"/>
          <w:spacing w:val="12"/>
          <w:sz w:val="30"/>
          <w:szCs w:val="30"/>
          <w:lang w:eastAsia="fr-FR"/>
        </w:rPr>
        <w:t>.</w:t>
      </w:r>
    </w:p>
    <w:p w14:paraId="35101482" w14:textId="73F9B05E" w:rsidR="00C10936" w:rsidRPr="00C10936" w:rsidRDefault="00C10936" w:rsidP="00C10936">
      <w:pPr>
        <w:shd w:val="clear" w:color="auto" w:fill="FFFFFF"/>
        <w:spacing w:before="100" w:beforeAutospacing="1" w:after="100" w:afterAutospacing="1" w:line="384" w:lineRule="atLeast"/>
        <w:rPr>
          <w:rFonts w:ascii="Segoe UI" w:eastAsia="Times New Roman" w:hAnsi="Segoe UI" w:cs="Segoe UI"/>
          <w:color w:val="222222"/>
          <w:spacing w:val="12"/>
          <w:sz w:val="30"/>
          <w:szCs w:val="30"/>
          <w:lang w:eastAsia="fr-FR"/>
        </w:rPr>
      </w:pPr>
      <w:r w:rsidRPr="00C10936">
        <w:rPr>
          <w:rFonts w:ascii="Segoe UI" w:eastAsia="Times New Roman" w:hAnsi="Segoe UI" w:cs="Segoe UI"/>
          <w:color w:val="222222"/>
          <w:spacing w:val="12"/>
          <w:sz w:val="30"/>
          <w:szCs w:val="30"/>
          <w:lang w:eastAsia="fr-FR"/>
        </w:rPr>
        <w:t>Tout fonctionne! Malheureusement</w:t>
      </w:r>
      <w:ins w:id="23" w:author="Romain LE GOAS" w:date="2021-02-04T10:24:00Z">
        <w:r>
          <w:rPr>
            <w:rFonts w:ascii="Segoe UI" w:eastAsia="Times New Roman" w:hAnsi="Segoe UI" w:cs="Segoe UI"/>
            <w:color w:val="222222"/>
            <w:spacing w:val="12"/>
            <w:sz w:val="30"/>
            <w:szCs w:val="30"/>
            <w:lang w:eastAsia="fr-FR"/>
          </w:rPr>
          <w:t>,</w:t>
        </w:r>
      </w:ins>
      <w:r w:rsidRPr="00C10936">
        <w:rPr>
          <w:rFonts w:ascii="Segoe UI" w:eastAsia="Times New Roman" w:hAnsi="Segoe UI" w:cs="Segoe UI"/>
          <w:color w:val="222222"/>
          <w:spacing w:val="12"/>
          <w:sz w:val="30"/>
          <w:szCs w:val="30"/>
          <w:lang w:eastAsia="fr-FR"/>
        </w:rPr>
        <w:t xml:space="preserve"> nous ne sommes pas arrivé</w:t>
      </w:r>
      <w:ins w:id="24" w:author="Romain LE GOAS" w:date="2021-02-04T10:24:00Z">
        <w:r>
          <w:rPr>
            <w:rFonts w:ascii="Segoe UI" w:eastAsia="Times New Roman" w:hAnsi="Segoe UI" w:cs="Segoe UI"/>
            <w:color w:val="222222"/>
            <w:spacing w:val="12"/>
            <w:sz w:val="30"/>
            <w:szCs w:val="30"/>
            <w:lang w:eastAsia="fr-FR"/>
          </w:rPr>
          <w:t>s</w:t>
        </w:r>
      </w:ins>
      <w:r w:rsidRPr="00C10936">
        <w:rPr>
          <w:rFonts w:ascii="Segoe UI" w:eastAsia="Times New Roman" w:hAnsi="Segoe UI" w:cs="Segoe UI"/>
          <w:color w:val="222222"/>
          <w:spacing w:val="12"/>
          <w:sz w:val="30"/>
          <w:szCs w:val="30"/>
          <w:lang w:eastAsia="fr-FR"/>
        </w:rPr>
        <w:t xml:space="preserve"> au bout du voyage.</w:t>
      </w:r>
    </w:p>
    <w:p w14:paraId="44EF9B77" w14:textId="368F99B9" w:rsidR="00C10936" w:rsidRPr="00C10936" w:rsidRDefault="00C10936" w:rsidP="00C10936">
      <w:pPr>
        <w:shd w:val="clear" w:color="auto" w:fill="FFFFFF"/>
        <w:spacing w:beforeAutospacing="1" w:after="0" w:afterAutospacing="1" w:line="384" w:lineRule="atLeast"/>
        <w:rPr>
          <w:rFonts w:ascii="Segoe UI" w:eastAsia="Times New Roman" w:hAnsi="Segoe UI" w:cs="Segoe UI"/>
          <w:color w:val="222222"/>
          <w:spacing w:val="12"/>
          <w:sz w:val="30"/>
          <w:szCs w:val="30"/>
          <w:lang w:eastAsia="fr-FR"/>
        </w:rPr>
      </w:pPr>
      <w:r w:rsidRPr="00C10936">
        <w:rPr>
          <w:rFonts w:ascii="Segoe UI" w:eastAsia="Times New Roman" w:hAnsi="Segoe UI" w:cs="Segoe UI"/>
          <w:noProof/>
          <w:color w:val="51845A"/>
          <w:spacing w:val="12"/>
          <w:sz w:val="30"/>
          <w:szCs w:val="30"/>
          <w:lang w:eastAsia="fr-FR"/>
        </w:rPr>
        <w:drawing>
          <wp:inline distT="0" distB="0" distL="0" distR="0" wp14:anchorId="415C6E48" wp14:editId="4109F883">
            <wp:extent cx="3246120" cy="316230"/>
            <wp:effectExtent l="0" t="0" r="0" b="7620"/>
            <wp:docPr id="2" name="Image 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6120" cy="316230"/>
                    </a:xfrm>
                    <a:prstGeom prst="rect">
                      <a:avLst/>
                    </a:prstGeom>
                    <a:noFill/>
                    <a:ln>
                      <a:noFill/>
                    </a:ln>
                  </pic:spPr>
                </pic:pic>
              </a:graphicData>
            </a:graphic>
          </wp:inline>
        </w:drawing>
      </w:r>
    </w:p>
    <w:p w14:paraId="372BEEB6" w14:textId="77777777" w:rsidR="00C10936" w:rsidRPr="00C10936" w:rsidRDefault="00C10936" w:rsidP="00C10936">
      <w:pPr>
        <w:shd w:val="clear" w:color="auto" w:fill="FFFFFF"/>
        <w:spacing w:before="100" w:beforeAutospacing="1" w:after="100" w:afterAutospacing="1" w:line="384" w:lineRule="atLeast"/>
        <w:rPr>
          <w:rFonts w:ascii="Segoe UI" w:eastAsia="Times New Roman" w:hAnsi="Segoe UI" w:cs="Segoe UI"/>
          <w:color w:val="222222"/>
          <w:spacing w:val="12"/>
          <w:sz w:val="30"/>
          <w:szCs w:val="30"/>
          <w:lang w:eastAsia="fr-FR"/>
        </w:rPr>
      </w:pPr>
      <w:r w:rsidRPr="00C10936">
        <w:rPr>
          <w:rFonts w:ascii="Segoe UI" w:eastAsia="Times New Roman" w:hAnsi="Segoe UI" w:cs="Segoe UI"/>
          <w:color w:val="222222"/>
          <w:spacing w:val="12"/>
          <w:sz w:val="30"/>
          <w:szCs w:val="30"/>
          <w:lang w:eastAsia="fr-FR"/>
        </w:rPr>
        <w:t>Le site n’est pas sécurisé et les communications ne sont pas chiffrées. C’est à ce moment-là qu’on regarde la documentation et qu’on tombe sur ceci: </w:t>
      </w:r>
      <w:hyperlink r:id="rId9" w:history="1">
        <w:r w:rsidRPr="00C10936">
          <w:rPr>
            <w:rFonts w:ascii="Segoe UI" w:eastAsia="Times New Roman" w:hAnsi="Segoe UI" w:cs="Segoe UI"/>
            <w:color w:val="51845A"/>
            <w:spacing w:val="12"/>
            <w:sz w:val="30"/>
            <w:szCs w:val="30"/>
            <w:u w:val="single"/>
            <w:lang w:eastAsia="fr-FR"/>
          </w:rPr>
          <w:t>https://docs.influxdata.com/influxdb/v2.0/security/enable-tls/</w:t>
        </w:r>
      </w:hyperlink>
      <w:r w:rsidRPr="00C10936">
        <w:rPr>
          <w:rFonts w:ascii="Segoe UI" w:eastAsia="Times New Roman" w:hAnsi="Segoe UI" w:cs="Segoe UI"/>
          <w:color w:val="222222"/>
          <w:spacing w:val="12"/>
          <w:sz w:val="30"/>
          <w:szCs w:val="30"/>
          <w:lang w:eastAsia="fr-FR"/>
        </w:rPr>
        <w:t>. C’est exactement ce que l’on recherche, mais voilà cela ne m’a pas convenu et ce</w:t>
      </w:r>
      <w:del w:id="25" w:author="Romain LE GOAS" w:date="2021-02-04T10:24:00Z">
        <w:r w:rsidRPr="00C10936" w:rsidDel="00C10936">
          <w:rPr>
            <w:rFonts w:ascii="Segoe UI" w:eastAsia="Times New Roman" w:hAnsi="Segoe UI" w:cs="Segoe UI"/>
            <w:color w:val="222222"/>
            <w:spacing w:val="12"/>
            <w:sz w:val="30"/>
            <w:szCs w:val="30"/>
            <w:lang w:eastAsia="fr-FR"/>
          </w:rPr>
          <w:delText>ux</w:delText>
        </w:r>
      </w:del>
      <w:r w:rsidRPr="00C10936">
        <w:rPr>
          <w:rFonts w:ascii="Segoe UI" w:eastAsia="Times New Roman" w:hAnsi="Segoe UI" w:cs="Segoe UI"/>
          <w:color w:val="222222"/>
          <w:spacing w:val="12"/>
          <w:sz w:val="30"/>
          <w:szCs w:val="30"/>
          <w:lang w:eastAsia="fr-FR"/>
        </w:rPr>
        <w:t xml:space="preserve"> pour plusieurs raisons:</w:t>
      </w:r>
    </w:p>
    <w:p w14:paraId="2B7184B9" w14:textId="47E7A9FF" w:rsidR="00C10936" w:rsidRPr="00C10936" w:rsidRDefault="00C10936" w:rsidP="00C10936">
      <w:pPr>
        <w:numPr>
          <w:ilvl w:val="0"/>
          <w:numId w:val="2"/>
        </w:numPr>
        <w:shd w:val="clear" w:color="auto" w:fill="FFFFFF"/>
        <w:spacing w:before="100" w:beforeAutospacing="1" w:after="100" w:afterAutospacing="1" w:line="384" w:lineRule="atLeast"/>
        <w:rPr>
          <w:rFonts w:ascii="Segoe UI" w:eastAsia="Times New Roman" w:hAnsi="Segoe UI" w:cs="Segoe UI"/>
          <w:color w:val="222222"/>
          <w:sz w:val="30"/>
          <w:szCs w:val="30"/>
          <w:lang w:eastAsia="fr-FR"/>
        </w:rPr>
      </w:pPr>
      <w:proofErr w:type="spellStart"/>
      <w:r w:rsidRPr="00C10936">
        <w:rPr>
          <w:rFonts w:ascii="Segoe UI" w:eastAsia="Times New Roman" w:hAnsi="Segoe UI" w:cs="Segoe UI"/>
          <w:color w:val="222222"/>
          <w:sz w:val="30"/>
          <w:szCs w:val="30"/>
          <w:lang w:eastAsia="fr-FR"/>
        </w:rPr>
        <w:t>Open</w:t>
      </w:r>
      <w:ins w:id="26" w:author="Romain LE GOAS" w:date="2021-02-04T10:25:00Z">
        <w:r>
          <w:rPr>
            <w:rFonts w:ascii="Segoe UI" w:eastAsia="Times New Roman" w:hAnsi="Segoe UI" w:cs="Segoe UI"/>
            <w:color w:val="222222"/>
            <w:sz w:val="30"/>
            <w:szCs w:val="30"/>
            <w:lang w:eastAsia="fr-FR"/>
          </w:rPr>
          <w:t>SSL</w:t>
        </w:r>
      </w:ins>
      <w:proofErr w:type="spellEnd"/>
      <w:del w:id="27" w:author="Romain LE GOAS" w:date="2021-02-04T10:25:00Z">
        <w:r w:rsidRPr="00C10936" w:rsidDel="00C10936">
          <w:rPr>
            <w:rFonts w:ascii="Segoe UI" w:eastAsia="Times New Roman" w:hAnsi="Segoe UI" w:cs="Segoe UI"/>
            <w:color w:val="222222"/>
            <w:sz w:val="30"/>
            <w:szCs w:val="30"/>
            <w:lang w:eastAsia="fr-FR"/>
          </w:rPr>
          <w:delText>ssl</w:delText>
        </w:r>
      </w:del>
      <w:r w:rsidRPr="00C10936">
        <w:rPr>
          <w:rFonts w:ascii="Segoe UI" w:eastAsia="Times New Roman" w:hAnsi="Segoe UI" w:cs="Segoe UI"/>
          <w:color w:val="222222"/>
          <w:sz w:val="30"/>
          <w:szCs w:val="30"/>
          <w:lang w:eastAsia="fr-FR"/>
        </w:rPr>
        <w:t xml:space="preserve"> est trop encombrant et dur à utiliser pour un néophyte des certificats SSL.</w:t>
      </w:r>
    </w:p>
    <w:p w14:paraId="3CFD876C" w14:textId="77777777" w:rsidR="00C10936" w:rsidRPr="00C10936" w:rsidRDefault="00C10936" w:rsidP="00C10936">
      <w:pPr>
        <w:numPr>
          <w:ilvl w:val="0"/>
          <w:numId w:val="2"/>
        </w:numPr>
        <w:shd w:val="clear" w:color="auto" w:fill="FFFFFF"/>
        <w:spacing w:before="100" w:beforeAutospacing="1" w:after="100" w:afterAutospacing="1" w:line="384" w:lineRule="atLeast"/>
        <w:rPr>
          <w:rFonts w:ascii="Segoe UI" w:eastAsia="Times New Roman" w:hAnsi="Segoe UI" w:cs="Segoe UI"/>
          <w:color w:val="222222"/>
          <w:sz w:val="30"/>
          <w:szCs w:val="30"/>
          <w:lang w:eastAsia="fr-FR"/>
        </w:rPr>
      </w:pPr>
      <w:r w:rsidRPr="00C10936">
        <w:rPr>
          <w:rFonts w:ascii="Segoe UI" w:eastAsia="Times New Roman" w:hAnsi="Segoe UI" w:cs="Segoe UI"/>
          <w:color w:val="222222"/>
          <w:sz w:val="30"/>
          <w:szCs w:val="30"/>
          <w:lang w:eastAsia="fr-FR"/>
        </w:rPr>
        <w:t xml:space="preserve">Ils nous donnent une solution en lançant la </w:t>
      </w:r>
      <w:proofErr w:type="spellStart"/>
      <w:r w:rsidRPr="00C10936">
        <w:rPr>
          <w:rFonts w:ascii="Segoe UI" w:eastAsia="Times New Roman" w:hAnsi="Segoe UI" w:cs="Segoe UI"/>
          <w:color w:val="222222"/>
          <w:sz w:val="30"/>
          <w:szCs w:val="30"/>
          <w:lang w:eastAsia="fr-FR"/>
        </w:rPr>
        <w:t>database</w:t>
      </w:r>
      <w:proofErr w:type="spellEnd"/>
      <w:r w:rsidRPr="00C10936">
        <w:rPr>
          <w:rFonts w:ascii="Segoe UI" w:eastAsia="Times New Roman" w:hAnsi="Segoe UI" w:cs="Segoe UI"/>
          <w:color w:val="222222"/>
          <w:sz w:val="30"/>
          <w:szCs w:val="30"/>
          <w:lang w:eastAsia="fr-FR"/>
        </w:rPr>
        <w:t xml:space="preserve"> via une ligne de commande alors que j’aimerais utiliser un service.</w:t>
      </w:r>
    </w:p>
    <w:p w14:paraId="65410862" w14:textId="77777777" w:rsidR="00C10936" w:rsidRPr="00C10936" w:rsidRDefault="00C10936" w:rsidP="00C10936">
      <w:pPr>
        <w:shd w:val="clear" w:color="auto" w:fill="FFFFFF"/>
        <w:spacing w:before="100" w:beforeAutospacing="1" w:after="100" w:afterAutospacing="1" w:line="384" w:lineRule="atLeast"/>
        <w:rPr>
          <w:rFonts w:ascii="Segoe UI" w:eastAsia="Times New Roman" w:hAnsi="Segoe UI" w:cs="Segoe UI"/>
          <w:color w:val="222222"/>
          <w:spacing w:val="12"/>
          <w:sz w:val="30"/>
          <w:szCs w:val="30"/>
          <w:lang w:eastAsia="fr-FR"/>
        </w:rPr>
      </w:pPr>
      <w:r w:rsidRPr="00C10936">
        <w:rPr>
          <w:rFonts w:ascii="Segoe UI" w:eastAsia="Times New Roman" w:hAnsi="Segoe UI" w:cs="Segoe UI"/>
          <w:color w:val="222222"/>
          <w:spacing w:val="12"/>
          <w:sz w:val="30"/>
          <w:szCs w:val="30"/>
          <w:lang w:eastAsia="fr-FR"/>
        </w:rPr>
        <w:t xml:space="preserve">Ces deux points m’ont pris beaucoup de temps car j’ai dû fouiller à droite et à gauche pour trouver mon bonheur. Ainsi, voici une possibilité pour avoir son serveur </w:t>
      </w:r>
      <w:proofErr w:type="spellStart"/>
      <w:r w:rsidRPr="00C10936">
        <w:rPr>
          <w:rFonts w:ascii="Segoe UI" w:eastAsia="Times New Roman" w:hAnsi="Segoe UI" w:cs="Segoe UI"/>
          <w:color w:val="222222"/>
          <w:spacing w:val="12"/>
          <w:sz w:val="30"/>
          <w:szCs w:val="30"/>
          <w:lang w:eastAsia="fr-FR"/>
        </w:rPr>
        <w:t>influxDB</w:t>
      </w:r>
      <w:proofErr w:type="spellEnd"/>
      <w:r w:rsidRPr="00C10936">
        <w:rPr>
          <w:rFonts w:ascii="Segoe UI" w:eastAsia="Times New Roman" w:hAnsi="Segoe UI" w:cs="Segoe UI"/>
          <w:color w:val="222222"/>
          <w:spacing w:val="12"/>
          <w:sz w:val="30"/>
          <w:szCs w:val="30"/>
          <w:lang w:eastAsia="fr-FR"/>
        </w:rPr>
        <w:t xml:space="preserve"> en HTTPS.</w:t>
      </w:r>
    </w:p>
    <w:p w14:paraId="0AEB82C1" w14:textId="77777777" w:rsidR="00C10936" w:rsidRPr="00C10936" w:rsidRDefault="00C10936" w:rsidP="00C10936">
      <w:pPr>
        <w:shd w:val="clear" w:color="auto" w:fill="FFFFFF"/>
        <w:spacing w:before="360" w:after="0" w:line="240" w:lineRule="auto"/>
        <w:outlineLvl w:val="1"/>
        <w:rPr>
          <w:rFonts w:ascii="futura" w:eastAsia="Times New Roman" w:hAnsi="futura" w:cs="Segoe UI"/>
          <w:color w:val="222222"/>
          <w:sz w:val="45"/>
          <w:szCs w:val="45"/>
          <w:lang w:eastAsia="fr-FR"/>
        </w:rPr>
      </w:pPr>
      <w:r w:rsidRPr="00C10936">
        <w:rPr>
          <w:rFonts w:ascii="futura" w:eastAsia="Times New Roman" w:hAnsi="futura" w:cs="Segoe UI"/>
          <w:color w:val="222222"/>
          <w:sz w:val="45"/>
          <w:szCs w:val="45"/>
          <w:lang w:eastAsia="fr-FR"/>
        </w:rPr>
        <w:lastRenderedPageBreak/>
        <w:t>Créer son certificat SSL</w:t>
      </w:r>
    </w:p>
    <w:p w14:paraId="0803CFDA" w14:textId="4CDEA252" w:rsidR="00C10936" w:rsidRPr="00C10936" w:rsidRDefault="00C10936" w:rsidP="00C10936">
      <w:pPr>
        <w:shd w:val="clear" w:color="auto" w:fill="FFFFFF"/>
        <w:spacing w:before="100" w:beforeAutospacing="1" w:after="100" w:afterAutospacing="1" w:line="384" w:lineRule="atLeast"/>
        <w:rPr>
          <w:rFonts w:ascii="Segoe UI" w:eastAsia="Times New Roman" w:hAnsi="Segoe UI" w:cs="Segoe UI"/>
          <w:color w:val="222222"/>
          <w:spacing w:val="12"/>
          <w:sz w:val="30"/>
          <w:szCs w:val="30"/>
          <w:lang w:eastAsia="fr-FR"/>
        </w:rPr>
      </w:pPr>
      <w:r w:rsidRPr="00C10936">
        <w:rPr>
          <w:rFonts w:ascii="Segoe UI" w:eastAsia="Times New Roman" w:hAnsi="Segoe UI" w:cs="Segoe UI"/>
          <w:color w:val="222222"/>
          <w:spacing w:val="12"/>
          <w:sz w:val="30"/>
          <w:szCs w:val="30"/>
          <w:lang w:eastAsia="fr-FR"/>
        </w:rPr>
        <w:t>Premièrement, il nous faut un certificat SSL (pour plus d’informations, </w:t>
      </w:r>
      <w:r w:rsidRPr="00C10936">
        <w:rPr>
          <w:rFonts w:ascii="Segoe UI" w:eastAsia="Times New Roman" w:hAnsi="Segoe UI" w:cs="Segoe UI"/>
          <w:color w:val="222222"/>
          <w:spacing w:val="12"/>
          <w:sz w:val="30"/>
          <w:szCs w:val="30"/>
          <w:lang w:eastAsia="fr-FR"/>
        </w:rPr>
        <w:fldChar w:fldCharType="begin"/>
      </w:r>
      <w:r w:rsidRPr="00C10936">
        <w:rPr>
          <w:rFonts w:ascii="Segoe UI" w:eastAsia="Times New Roman" w:hAnsi="Segoe UI" w:cs="Segoe UI"/>
          <w:color w:val="222222"/>
          <w:spacing w:val="12"/>
          <w:sz w:val="30"/>
          <w:szCs w:val="30"/>
          <w:lang w:eastAsia="fr-FR"/>
        </w:rPr>
        <w:instrText xml:space="preserve"> HYPERLINK "https://www.globalsign.com/fr/centre-information-ssl/definition-certificat-ssl" </w:instrText>
      </w:r>
      <w:r w:rsidRPr="00C10936">
        <w:rPr>
          <w:rFonts w:ascii="Segoe UI" w:eastAsia="Times New Roman" w:hAnsi="Segoe UI" w:cs="Segoe UI"/>
          <w:color w:val="222222"/>
          <w:spacing w:val="12"/>
          <w:sz w:val="30"/>
          <w:szCs w:val="30"/>
          <w:lang w:eastAsia="fr-FR"/>
        </w:rPr>
        <w:fldChar w:fldCharType="separate"/>
      </w:r>
      <w:r w:rsidRPr="00C10936">
        <w:rPr>
          <w:rFonts w:ascii="Segoe UI" w:eastAsia="Times New Roman" w:hAnsi="Segoe UI" w:cs="Segoe UI"/>
          <w:color w:val="51845A"/>
          <w:spacing w:val="12"/>
          <w:sz w:val="30"/>
          <w:szCs w:val="30"/>
          <w:u w:val="single"/>
          <w:lang w:eastAsia="fr-FR"/>
        </w:rPr>
        <w:t>cet</w:t>
      </w:r>
      <w:del w:id="28" w:author="Romain LE GOAS" w:date="2021-02-04T10:25:00Z">
        <w:r w:rsidRPr="00C10936" w:rsidDel="00C10936">
          <w:rPr>
            <w:rFonts w:ascii="Segoe UI" w:eastAsia="Times New Roman" w:hAnsi="Segoe UI" w:cs="Segoe UI"/>
            <w:color w:val="51845A"/>
            <w:spacing w:val="12"/>
            <w:sz w:val="30"/>
            <w:szCs w:val="30"/>
            <w:u w:val="single"/>
            <w:lang w:eastAsia="fr-FR"/>
          </w:rPr>
          <w:delText>te</w:delText>
        </w:r>
      </w:del>
      <w:r w:rsidRPr="00C10936">
        <w:rPr>
          <w:rFonts w:ascii="Segoe UI" w:eastAsia="Times New Roman" w:hAnsi="Segoe UI" w:cs="Segoe UI"/>
          <w:color w:val="51845A"/>
          <w:spacing w:val="12"/>
          <w:sz w:val="30"/>
          <w:szCs w:val="30"/>
          <w:u w:val="single"/>
          <w:lang w:eastAsia="fr-FR"/>
        </w:rPr>
        <w:t xml:space="preserve"> article</w:t>
      </w:r>
      <w:r w:rsidRPr="00C10936">
        <w:rPr>
          <w:rFonts w:ascii="Segoe UI" w:eastAsia="Times New Roman" w:hAnsi="Segoe UI" w:cs="Segoe UI"/>
          <w:color w:val="222222"/>
          <w:spacing w:val="12"/>
          <w:sz w:val="30"/>
          <w:szCs w:val="30"/>
          <w:lang w:eastAsia="fr-FR"/>
        </w:rPr>
        <w:fldChar w:fldCharType="end"/>
      </w:r>
      <w:r w:rsidRPr="00C10936">
        <w:rPr>
          <w:rFonts w:ascii="Segoe UI" w:eastAsia="Times New Roman" w:hAnsi="Segoe UI" w:cs="Segoe UI"/>
          <w:color w:val="222222"/>
          <w:spacing w:val="12"/>
          <w:sz w:val="30"/>
          <w:szCs w:val="30"/>
          <w:lang w:eastAsia="fr-FR"/>
        </w:rPr>
        <w:t> en parle largement). La documentation conseille l’utilisation d’</w:t>
      </w:r>
      <w:proofErr w:type="spellStart"/>
      <w:ins w:id="29" w:author="Romain LE GOAS" w:date="2021-02-04T10:25:00Z">
        <w:r>
          <w:rPr>
            <w:rFonts w:ascii="Segoe UI" w:eastAsia="Times New Roman" w:hAnsi="Segoe UI" w:cs="Segoe UI"/>
            <w:color w:val="222222"/>
            <w:spacing w:val="12"/>
            <w:sz w:val="30"/>
            <w:szCs w:val="30"/>
            <w:lang w:eastAsia="fr-FR"/>
          </w:rPr>
          <w:t>O</w:t>
        </w:r>
      </w:ins>
      <w:del w:id="30" w:author="Romain LE GOAS" w:date="2021-02-04T10:25:00Z">
        <w:r w:rsidRPr="00C10936" w:rsidDel="00C10936">
          <w:rPr>
            <w:rFonts w:ascii="Segoe UI" w:eastAsia="Times New Roman" w:hAnsi="Segoe UI" w:cs="Segoe UI"/>
            <w:color w:val="222222"/>
            <w:spacing w:val="12"/>
            <w:sz w:val="30"/>
            <w:szCs w:val="30"/>
            <w:lang w:eastAsia="fr-FR"/>
          </w:rPr>
          <w:delText>o</w:delText>
        </w:r>
      </w:del>
      <w:r w:rsidRPr="00C10936">
        <w:rPr>
          <w:rFonts w:ascii="Segoe UI" w:eastAsia="Times New Roman" w:hAnsi="Segoe UI" w:cs="Segoe UI"/>
          <w:color w:val="222222"/>
          <w:spacing w:val="12"/>
          <w:sz w:val="30"/>
          <w:szCs w:val="30"/>
          <w:lang w:eastAsia="fr-FR"/>
        </w:rPr>
        <w:t>pen</w:t>
      </w:r>
      <w:ins w:id="31" w:author="Romain LE GOAS" w:date="2021-02-04T10:25:00Z">
        <w:r>
          <w:rPr>
            <w:rFonts w:ascii="Segoe UI" w:eastAsia="Times New Roman" w:hAnsi="Segoe UI" w:cs="Segoe UI"/>
            <w:color w:val="222222"/>
            <w:spacing w:val="12"/>
            <w:sz w:val="30"/>
            <w:szCs w:val="30"/>
            <w:lang w:eastAsia="fr-FR"/>
          </w:rPr>
          <w:t>SSL</w:t>
        </w:r>
      </w:ins>
      <w:proofErr w:type="spellEnd"/>
      <w:del w:id="32" w:author="Romain LE GOAS" w:date="2021-02-04T10:25:00Z">
        <w:r w:rsidRPr="00C10936" w:rsidDel="00C10936">
          <w:rPr>
            <w:rFonts w:ascii="Segoe UI" w:eastAsia="Times New Roman" w:hAnsi="Segoe UI" w:cs="Segoe UI"/>
            <w:color w:val="222222"/>
            <w:spacing w:val="12"/>
            <w:sz w:val="30"/>
            <w:szCs w:val="30"/>
            <w:lang w:eastAsia="fr-FR"/>
          </w:rPr>
          <w:delText>ssl</w:delText>
        </w:r>
      </w:del>
      <w:r w:rsidRPr="00C10936">
        <w:rPr>
          <w:rFonts w:ascii="Segoe UI" w:eastAsia="Times New Roman" w:hAnsi="Segoe UI" w:cs="Segoe UI"/>
          <w:color w:val="222222"/>
          <w:spacing w:val="12"/>
          <w:sz w:val="30"/>
          <w:szCs w:val="30"/>
          <w:lang w:eastAsia="fr-FR"/>
        </w:rPr>
        <w:t>. Je vais personnellement vous conseiller le </w:t>
      </w:r>
      <w:proofErr w:type="spellStart"/>
      <w:r w:rsidRPr="00C10936">
        <w:rPr>
          <w:rFonts w:ascii="Segoe UI" w:eastAsia="Times New Roman" w:hAnsi="Segoe UI" w:cs="Segoe UI"/>
          <w:color w:val="222222"/>
          <w:spacing w:val="12"/>
          <w:sz w:val="30"/>
          <w:szCs w:val="30"/>
          <w:lang w:eastAsia="fr-FR"/>
        </w:rPr>
        <w:fldChar w:fldCharType="begin"/>
      </w:r>
      <w:r w:rsidRPr="00C10936">
        <w:rPr>
          <w:rFonts w:ascii="Segoe UI" w:eastAsia="Times New Roman" w:hAnsi="Segoe UI" w:cs="Segoe UI"/>
          <w:color w:val="222222"/>
          <w:spacing w:val="12"/>
          <w:sz w:val="30"/>
          <w:szCs w:val="30"/>
          <w:lang w:eastAsia="fr-FR"/>
        </w:rPr>
        <w:instrText xml:space="preserve"> HYPERLINK "https://certbot.eff.org/" </w:instrText>
      </w:r>
      <w:r w:rsidRPr="00C10936">
        <w:rPr>
          <w:rFonts w:ascii="Segoe UI" w:eastAsia="Times New Roman" w:hAnsi="Segoe UI" w:cs="Segoe UI"/>
          <w:color w:val="222222"/>
          <w:spacing w:val="12"/>
          <w:sz w:val="30"/>
          <w:szCs w:val="30"/>
          <w:lang w:eastAsia="fr-FR"/>
        </w:rPr>
        <w:fldChar w:fldCharType="separate"/>
      </w:r>
      <w:r w:rsidRPr="00C10936">
        <w:rPr>
          <w:rFonts w:ascii="Segoe UI" w:eastAsia="Times New Roman" w:hAnsi="Segoe UI" w:cs="Segoe UI"/>
          <w:color w:val="51845A"/>
          <w:spacing w:val="12"/>
          <w:sz w:val="30"/>
          <w:szCs w:val="30"/>
          <w:u w:val="single"/>
          <w:lang w:eastAsia="fr-FR"/>
        </w:rPr>
        <w:t>Certbot</w:t>
      </w:r>
      <w:proofErr w:type="spellEnd"/>
      <w:r w:rsidRPr="00C10936">
        <w:rPr>
          <w:rFonts w:ascii="Segoe UI" w:eastAsia="Times New Roman" w:hAnsi="Segoe UI" w:cs="Segoe UI"/>
          <w:color w:val="222222"/>
          <w:spacing w:val="12"/>
          <w:sz w:val="30"/>
          <w:szCs w:val="30"/>
          <w:lang w:eastAsia="fr-FR"/>
        </w:rPr>
        <w:fldChar w:fldCharType="end"/>
      </w:r>
      <w:r w:rsidRPr="00C10936">
        <w:rPr>
          <w:rFonts w:ascii="Segoe UI" w:eastAsia="Times New Roman" w:hAnsi="Segoe UI" w:cs="Segoe UI"/>
          <w:color w:val="222222"/>
          <w:spacing w:val="12"/>
          <w:sz w:val="30"/>
          <w:szCs w:val="30"/>
          <w:lang w:eastAsia="fr-FR"/>
        </w:rPr>
        <w:t> de </w:t>
      </w:r>
      <w:proofErr w:type="spellStart"/>
      <w:r w:rsidRPr="00C10936">
        <w:rPr>
          <w:rFonts w:ascii="Segoe UI" w:eastAsia="Times New Roman" w:hAnsi="Segoe UI" w:cs="Segoe UI"/>
          <w:color w:val="222222"/>
          <w:spacing w:val="12"/>
          <w:sz w:val="30"/>
          <w:szCs w:val="30"/>
          <w:lang w:eastAsia="fr-FR"/>
        </w:rPr>
        <w:fldChar w:fldCharType="begin"/>
      </w:r>
      <w:r w:rsidRPr="00C10936">
        <w:rPr>
          <w:rFonts w:ascii="Segoe UI" w:eastAsia="Times New Roman" w:hAnsi="Segoe UI" w:cs="Segoe UI"/>
          <w:color w:val="222222"/>
          <w:spacing w:val="12"/>
          <w:sz w:val="30"/>
          <w:szCs w:val="30"/>
          <w:lang w:eastAsia="fr-FR"/>
        </w:rPr>
        <w:instrText xml:space="preserve"> HYPERLINK "https://letsencrypt.org/fr/" </w:instrText>
      </w:r>
      <w:r w:rsidRPr="00C10936">
        <w:rPr>
          <w:rFonts w:ascii="Segoe UI" w:eastAsia="Times New Roman" w:hAnsi="Segoe UI" w:cs="Segoe UI"/>
          <w:color w:val="222222"/>
          <w:spacing w:val="12"/>
          <w:sz w:val="30"/>
          <w:szCs w:val="30"/>
          <w:lang w:eastAsia="fr-FR"/>
        </w:rPr>
        <w:fldChar w:fldCharType="separate"/>
      </w:r>
      <w:r w:rsidRPr="00C10936">
        <w:rPr>
          <w:rFonts w:ascii="Segoe UI" w:eastAsia="Times New Roman" w:hAnsi="Segoe UI" w:cs="Segoe UI"/>
          <w:color w:val="51845A"/>
          <w:spacing w:val="12"/>
          <w:sz w:val="30"/>
          <w:szCs w:val="30"/>
          <w:u w:val="single"/>
          <w:lang w:eastAsia="fr-FR"/>
        </w:rPr>
        <w:t>Let’s</w:t>
      </w:r>
      <w:proofErr w:type="spellEnd"/>
      <w:r w:rsidRPr="00C10936">
        <w:rPr>
          <w:rFonts w:ascii="Segoe UI" w:eastAsia="Times New Roman" w:hAnsi="Segoe UI" w:cs="Segoe UI"/>
          <w:color w:val="51845A"/>
          <w:spacing w:val="12"/>
          <w:sz w:val="30"/>
          <w:szCs w:val="30"/>
          <w:u w:val="single"/>
          <w:lang w:eastAsia="fr-FR"/>
        </w:rPr>
        <w:t xml:space="preserve"> </w:t>
      </w:r>
      <w:proofErr w:type="spellStart"/>
      <w:r w:rsidRPr="00C10936">
        <w:rPr>
          <w:rFonts w:ascii="Segoe UI" w:eastAsia="Times New Roman" w:hAnsi="Segoe UI" w:cs="Segoe UI"/>
          <w:color w:val="51845A"/>
          <w:spacing w:val="12"/>
          <w:sz w:val="30"/>
          <w:szCs w:val="30"/>
          <w:u w:val="single"/>
          <w:lang w:eastAsia="fr-FR"/>
        </w:rPr>
        <w:t>Encrypt</w:t>
      </w:r>
      <w:proofErr w:type="spellEnd"/>
      <w:r w:rsidRPr="00C10936">
        <w:rPr>
          <w:rFonts w:ascii="Segoe UI" w:eastAsia="Times New Roman" w:hAnsi="Segoe UI" w:cs="Segoe UI"/>
          <w:color w:val="222222"/>
          <w:spacing w:val="12"/>
          <w:sz w:val="30"/>
          <w:szCs w:val="30"/>
          <w:lang w:eastAsia="fr-FR"/>
        </w:rPr>
        <w:fldChar w:fldCharType="end"/>
      </w:r>
      <w:r w:rsidRPr="00C10936">
        <w:rPr>
          <w:rFonts w:ascii="Segoe UI" w:eastAsia="Times New Roman" w:hAnsi="Segoe UI" w:cs="Segoe UI"/>
          <w:color w:val="222222"/>
          <w:spacing w:val="12"/>
          <w:sz w:val="30"/>
          <w:szCs w:val="30"/>
          <w:lang w:eastAsia="fr-FR"/>
        </w:rPr>
        <w:t xml:space="preserve">. Malheureusement, </w:t>
      </w:r>
      <w:proofErr w:type="spellStart"/>
      <w:ins w:id="33" w:author="Romain LE GOAS" w:date="2021-02-04T10:25:00Z">
        <w:r>
          <w:rPr>
            <w:rFonts w:ascii="Segoe UI" w:eastAsia="Times New Roman" w:hAnsi="Segoe UI" w:cs="Segoe UI"/>
            <w:color w:val="222222"/>
            <w:spacing w:val="12"/>
            <w:sz w:val="30"/>
            <w:szCs w:val="30"/>
            <w:lang w:eastAsia="fr-FR"/>
          </w:rPr>
          <w:t>C</w:t>
        </w:r>
      </w:ins>
      <w:del w:id="34" w:author="Romain LE GOAS" w:date="2021-02-04T10:25:00Z">
        <w:r w:rsidRPr="00C10936" w:rsidDel="00C10936">
          <w:rPr>
            <w:rFonts w:ascii="Segoe UI" w:eastAsia="Times New Roman" w:hAnsi="Segoe UI" w:cs="Segoe UI"/>
            <w:color w:val="222222"/>
            <w:spacing w:val="12"/>
            <w:sz w:val="30"/>
            <w:szCs w:val="30"/>
            <w:lang w:eastAsia="fr-FR"/>
          </w:rPr>
          <w:delText>c</w:delText>
        </w:r>
      </w:del>
      <w:r w:rsidRPr="00C10936">
        <w:rPr>
          <w:rFonts w:ascii="Segoe UI" w:eastAsia="Times New Roman" w:hAnsi="Segoe UI" w:cs="Segoe UI"/>
          <w:color w:val="222222"/>
          <w:spacing w:val="12"/>
          <w:sz w:val="30"/>
          <w:szCs w:val="30"/>
          <w:lang w:eastAsia="fr-FR"/>
        </w:rPr>
        <w:t>ertbot</w:t>
      </w:r>
      <w:proofErr w:type="spellEnd"/>
      <w:r w:rsidRPr="00C10936">
        <w:rPr>
          <w:rFonts w:ascii="Segoe UI" w:eastAsia="Times New Roman" w:hAnsi="Segoe UI" w:cs="Segoe UI"/>
          <w:color w:val="222222"/>
          <w:spacing w:val="12"/>
          <w:sz w:val="30"/>
          <w:szCs w:val="30"/>
          <w:lang w:eastAsia="fr-FR"/>
        </w:rPr>
        <w:t xml:space="preserve"> n’est pas installable depuis </w:t>
      </w:r>
      <w:proofErr w:type="spellStart"/>
      <w:r w:rsidRPr="00C10936">
        <w:rPr>
          <w:rFonts w:ascii="Segoe UI" w:eastAsia="Times New Roman" w:hAnsi="Segoe UI" w:cs="Segoe UI"/>
          <w:color w:val="222222"/>
          <w:spacing w:val="12"/>
          <w:sz w:val="30"/>
          <w:szCs w:val="30"/>
          <w:lang w:eastAsia="fr-FR"/>
        </w:rPr>
        <w:t>yum</w:t>
      </w:r>
      <w:proofErr w:type="spellEnd"/>
      <w:r w:rsidRPr="00C10936">
        <w:rPr>
          <w:rFonts w:ascii="Segoe UI" w:eastAsia="Times New Roman" w:hAnsi="Segoe UI" w:cs="Segoe UI"/>
          <w:color w:val="222222"/>
          <w:spacing w:val="12"/>
          <w:sz w:val="30"/>
          <w:szCs w:val="30"/>
          <w:lang w:eastAsia="fr-FR"/>
        </w:rPr>
        <w:t xml:space="preserve"> directement. On doit rajouter l’EPEL repository grâce aux commandes suivantes:</w:t>
      </w:r>
    </w:p>
    <w:p w14:paraId="15499858" w14:textId="77777777" w:rsidR="00C10936" w:rsidRPr="00C10936" w:rsidRDefault="00C10936" w:rsidP="00C1093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Consolas" w:eastAsia="Times New Roman" w:hAnsi="Consolas" w:cs="Courier New"/>
          <w:color w:val="CCCCCC"/>
          <w:sz w:val="24"/>
          <w:szCs w:val="24"/>
          <w:lang w:val="en-US" w:eastAsia="fr-FR"/>
        </w:rPr>
      </w:pPr>
      <w:r w:rsidRPr="00C10936">
        <w:rPr>
          <w:rFonts w:ascii="Consolas" w:eastAsia="Times New Roman" w:hAnsi="Consolas" w:cs="Courier New"/>
          <w:color w:val="CC99CD"/>
          <w:spacing w:val="24"/>
          <w:sz w:val="24"/>
          <w:szCs w:val="24"/>
          <w:lang w:val="en-US" w:eastAsia="fr-FR"/>
        </w:rPr>
        <w:t>cd</w:t>
      </w:r>
      <w:r w:rsidRPr="00C10936">
        <w:rPr>
          <w:rFonts w:ascii="Consolas" w:eastAsia="Times New Roman" w:hAnsi="Consolas" w:cs="Courier New"/>
          <w:color w:val="CCCCCC"/>
          <w:sz w:val="24"/>
          <w:szCs w:val="24"/>
          <w:lang w:val="en-US" w:eastAsia="fr-FR"/>
        </w:rPr>
        <w:t xml:space="preserve"> /</w:t>
      </w:r>
      <w:proofErr w:type="spellStart"/>
      <w:r w:rsidRPr="00C10936">
        <w:rPr>
          <w:rFonts w:ascii="Consolas" w:eastAsia="Times New Roman" w:hAnsi="Consolas" w:cs="Courier New"/>
          <w:color w:val="CCCCCC"/>
          <w:sz w:val="24"/>
          <w:szCs w:val="24"/>
          <w:lang w:val="en-US" w:eastAsia="fr-FR"/>
        </w:rPr>
        <w:t>tmp</w:t>
      </w:r>
      <w:proofErr w:type="spellEnd"/>
    </w:p>
    <w:p w14:paraId="436619A5" w14:textId="77777777" w:rsidR="00C10936" w:rsidRPr="00C10936" w:rsidRDefault="00C10936" w:rsidP="00C1093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Consolas" w:eastAsia="Times New Roman" w:hAnsi="Consolas" w:cs="Courier New"/>
          <w:color w:val="CCCCCC"/>
          <w:sz w:val="24"/>
          <w:szCs w:val="24"/>
          <w:lang w:val="en-US" w:eastAsia="fr-FR"/>
        </w:rPr>
      </w:pPr>
      <w:proofErr w:type="spellStart"/>
      <w:r w:rsidRPr="00C10936">
        <w:rPr>
          <w:rFonts w:ascii="Consolas" w:eastAsia="Times New Roman" w:hAnsi="Consolas" w:cs="Courier New"/>
          <w:color w:val="F08D49"/>
          <w:spacing w:val="24"/>
          <w:sz w:val="24"/>
          <w:szCs w:val="24"/>
          <w:lang w:val="en-US" w:eastAsia="fr-FR"/>
        </w:rPr>
        <w:t>wget</w:t>
      </w:r>
      <w:proofErr w:type="spellEnd"/>
      <w:r w:rsidRPr="00C10936">
        <w:rPr>
          <w:rFonts w:ascii="Consolas" w:eastAsia="Times New Roman" w:hAnsi="Consolas" w:cs="Courier New"/>
          <w:color w:val="CCCCCC"/>
          <w:sz w:val="24"/>
          <w:szCs w:val="24"/>
          <w:lang w:val="en-US" w:eastAsia="fr-FR"/>
        </w:rPr>
        <w:t xml:space="preserve"> -O </w:t>
      </w:r>
      <w:proofErr w:type="spellStart"/>
      <w:r w:rsidRPr="00C10936">
        <w:rPr>
          <w:rFonts w:ascii="Consolas" w:eastAsia="Times New Roman" w:hAnsi="Consolas" w:cs="Courier New"/>
          <w:color w:val="CCCCCC"/>
          <w:sz w:val="24"/>
          <w:szCs w:val="24"/>
          <w:lang w:val="en-US" w:eastAsia="fr-FR"/>
        </w:rPr>
        <w:t>epel.rpm</w:t>
      </w:r>
      <w:proofErr w:type="spellEnd"/>
      <w:r w:rsidRPr="00C10936">
        <w:rPr>
          <w:rFonts w:ascii="Consolas" w:eastAsia="Times New Roman" w:hAnsi="Consolas" w:cs="Courier New"/>
          <w:color w:val="CCCCCC"/>
          <w:sz w:val="24"/>
          <w:szCs w:val="24"/>
          <w:lang w:val="en-US" w:eastAsia="fr-FR"/>
        </w:rPr>
        <w:t xml:space="preserve"> -</w:t>
      </w:r>
      <w:proofErr w:type="spellStart"/>
      <w:r w:rsidRPr="00C10936">
        <w:rPr>
          <w:rFonts w:ascii="Consolas" w:eastAsia="Times New Roman" w:hAnsi="Consolas" w:cs="Courier New"/>
          <w:color w:val="CCCCCC"/>
          <w:sz w:val="24"/>
          <w:szCs w:val="24"/>
          <w:lang w:val="en-US" w:eastAsia="fr-FR"/>
        </w:rPr>
        <w:t>nv</w:t>
      </w:r>
      <w:proofErr w:type="spellEnd"/>
      <w:r w:rsidRPr="00C10936">
        <w:rPr>
          <w:rFonts w:ascii="Consolas" w:eastAsia="Times New Roman" w:hAnsi="Consolas" w:cs="Courier New"/>
          <w:color w:val="CCCCCC"/>
          <w:sz w:val="24"/>
          <w:szCs w:val="24"/>
          <w:lang w:val="en-US" w:eastAsia="fr-FR"/>
        </w:rPr>
        <w:t xml:space="preserve"> </w:t>
      </w:r>
      <w:r w:rsidRPr="00C10936">
        <w:rPr>
          <w:rFonts w:ascii="Consolas" w:eastAsia="Times New Roman" w:hAnsi="Consolas" w:cs="Courier New"/>
          <w:color w:val="CCCCCC"/>
          <w:spacing w:val="24"/>
          <w:sz w:val="24"/>
          <w:szCs w:val="24"/>
          <w:lang w:val="en-US" w:eastAsia="fr-FR"/>
        </w:rPr>
        <w:t>\</w:t>
      </w:r>
    </w:p>
    <w:p w14:paraId="3EF2B931" w14:textId="77777777" w:rsidR="00C10936" w:rsidRPr="00C10936" w:rsidRDefault="00C10936" w:rsidP="00C1093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Consolas" w:eastAsia="Times New Roman" w:hAnsi="Consolas" w:cs="Courier New"/>
          <w:color w:val="CCCCCC"/>
          <w:sz w:val="24"/>
          <w:szCs w:val="24"/>
          <w:lang w:val="en-US" w:eastAsia="fr-FR"/>
        </w:rPr>
      </w:pPr>
      <w:r w:rsidRPr="00C10936">
        <w:rPr>
          <w:rFonts w:ascii="Consolas" w:eastAsia="Times New Roman" w:hAnsi="Consolas" w:cs="Courier New"/>
          <w:color w:val="CCCCCC"/>
          <w:sz w:val="24"/>
          <w:szCs w:val="24"/>
          <w:lang w:val="en-US" w:eastAsia="fr-FR"/>
        </w:rPr>
        <w:t>https://dl.fedoraproject.org/pub/epel/epel-release-latest-7.noarch.rpm</w:t>
      </w:r>
    </w:p>
    <w:p w14:paraId="00B75603" w14:textId="77777777" w:rsidR="00C10936" w:rsidRPr="00C10936" w:rsidRDefault="00C10936" w:rsidP="00C1093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Consolas" w:eastAsia="Times New Roman" w:hAnsi="Consolas" w:cs="Courier New"/>
          <w:color w:val="FFFFFF"/>
          <w:sz w:val="24"/>
          <w:szCs w:val="24"/>
          <w:lang w:eastAsia="fr-FR"/>
        </w:rPr>
      </w:pPr>
      <w:proofErr w:type="spellStart"/>
      <w:r w:rsidRPr="00C10936">
        <w:rPr>
          <w:rFonts w:ascii="Consolas" w:eastAsia="Times New Roman" w:hAnsi="Consolas" w:cs="Courier New"/>
          <w:color w:val="F08D49"/>
          <w:spacing w:val="24"/>
          <w:sz w:val="24"/>
          <w:szCs w:val="24"/>
          <w:lang w:eastAsia="fr-FR"/>
        </w:rPr>
        <w:t>sudo</w:t>
      </w:r>
      <w:proofErr w:type="spellEnd"/>
      <w:r w:rsidRPr="00C10936">
        <w:rPr>
          <w:rFonts w:ascii="Consolas" w:eastAsia="Times New Roman" w:hAnsi="Consolas" w:cs="Courier New"/>
          <w:color w:val="CCCCCC"/>
          <w:sz w:val="24"/>
          <w:szCs w:val="24"/>
          <w:lang w:eastAsia="fr-FR"/>
        </w:rPr>
        <w:t xml:space="preserve"> </w:t>
      </w:r>
      <w:proofErr w:type="spellStart"/>
      <w:r w:rsidRPr="00C10936">
        <w:rPr>
          <w:rFonts w:ascii="Consolas" w:eastAsia="Times New Roman" w:hAnsi="Consolas" w:cs="Courier New"/>
          <w:color w:val="CCCCCC"/>
          <w:sz w:val="24"/>
          <w:szCs w:val="24"/>
          <w:lang w:eastAsia="fr-FR"/>
        </w:rPr>
        <w:t>yum</w:t>
      </w:r>
      <w:proofErr w:type="spellEnd"/>
      <w:r w:rsidRPr="00C10936">
        <w:rPr>
          <w:rFonts w:ascii="Consolas" w:eastAsia="Times New Roman" w:hAnsi="Consolas" w:cs="Courier New"/>
          <w:color w:val="CCCCCC"/>
          <w:sz w:val="24"/>
          <w:szCs w:val="24"/>
          <w:lang w:eastAsia="fr-FR"/>
        </w:rPr>
        <w:t xml:space="preserve"> </w:t>
      </w:r>
      <w:proofErr w:type="spellStart"/>
      <w:r w:rsidRPr="00C10936">
        <w:rPr>
          <w:rFonts w:ascii="Consolas" w:eastAsia="Times New Roman" w:hAnsi="Consolas" w:cs="Courier New"/>
          <w:color w:val="F08D49"/>
          <w:spacing w:val="24"/>
          <w:sz w:val="24"/>
          <w:szCs w:val="24"/>
          <w:lang w:eastAsia="fr-FR"/>
        </w:rPr>
        <w:t>install</w:t>
      </w:r>
      <w:proofErr w:type="spellEnd"/>
      <w:r w:rsidRPr="00C10936">
        <w:rPr>
          <w:rFonts w:ascii="Consolas" w:eastAsia="Times New Roman" w:hAnsi="Consolas" w:cs="Courier New"/>
          <w:color w:val="CCCCCC"/>
          <w:sz w:val="24"/>
          <w:szCs w:val="24"/>
          <w:lang w:eastAsia="fr-FR"/>
        </w:rPr>
        <w:t xml:space="preserve"> -y ./</w:t>
      </w:r>
      <w:proofErr w:type="spellStart"/>
      <w:r w:rsidRPr="00C10936">
        <w:rPr>
          <w:rFonts w:ascii="Consolas" w:eastAsia="Times New Roman" w:hAnsi="Consolas" w:cs="Courier New"/>
          <w:color w:val="CCCCCC"/>
          <w:sz w:val="24"/>
          <w:szCs w:val="24"/>
          <w:lang w:eastAsia="fr-FR"/>
        </w:rPr>
        <w:t>epel.rpm</w:t>
      </w:r>
      <w:proofErr w:type="spellEnd"/>
    </w:p>
    <w:p w14:paraId="146B4FF7" w14:textId="1405F3D1" w:rsidR="00C10936" w:rsidRPr="00C10936" w:rsidRDefault="00C10936" w:rsidP="00C10936">
      <w:pPr>
        <w:shd w:val="clear" w:color="auto" w:fill="FFFFFF"/>
        <w:spacing w:before="100" w:beforeAutospacing="1" w:after="100" w:afterAutospacing="1" w:line="384" w:lineRule="atLeast"/>
        <w:rPr>
          <w:rFonts w:ascii="Segoe UI" w:eastAsia="Times New Roman" w:hAnsi="Segoe UI" w:cs="Segoe UI"/>
          <w:color w:val="222222"/>
          <w:spacing w:val="12"/>
          <w:sz w:val="30"/>
          <w:szCs w:val="30"/>
          <w:lang w:eastAsia="fr-FR"/>
        </w:rPr>
      </w:pPr>
      <w:r w:rsidRPr="00C10936">
        <w:rPr>
          <w:rFonts w:ascii="Segoe UI" w:eastAsia="Times New Roman" w:hAnsi="Segoe UI" w:cs="Segoe UI"/>
          <w:color w:val="222222"/>
          <w:spacing w:val="12"/>
          <w:sz w:val="30"/>
          <w:szCs w:val="30"/>
          <w:lang w:eastAsia="fr-FR"/>
        </w:rPr>
        <w:t xml:space="preserve">Pour ensuite installer </w:t>
      </w:r>
      <w:proofErr w:type="spellStart"/>
      <w:ins w:id="35" w:author="Romain LE GOAS" w:date="2021-02-04T10:25:00Z">
        <w:r>
          <w:rPr>
            <w:rFonts w:ascii="Segoe UI" w:eastAsia="Times New Roman" w:hAnsi="Segoe UI" w:cs="Segoe UI"/>
            <w:color w:val="222222"/>
            <w:spacing w:val="12"/>
            <w:sz w:val="30"/>
            <w:szCs w:val="30"/>
            <w:lang w:eastAsia="fr-FR"/>
          </w:rPr>
          <w:t>C</w:t>
        </w:r>
      </w:ins>
      <w:del w:id="36" w:author="Romain LE GOAS" w:date="2021-02-04T10:25:00Z">
        <w:r w:rsidRPr="00C10936" w:rsidDel="00C10936">
          <w:rPr>
            <w:rFonts w:ascii="Segoe UI" w:eastAsia="Times New Roman" w:hAnsi="Segoe UI" w:cs="Segoe UI"/>
            <w:color w:val="222222"/>
            <w:spacing w:val="12"/>
            <w:sz w:val="30"/>
            <w:szCs w:val="30"/>
            <w:lang w:eastAsia="fr-FR"/>
          </w:rPr>
          <w:delText>c</w:delText>
        </w:r>
      </w:del>
      <w:r w:rsidRPr="00C10936">
        <w:rPr>
          <w:rFonts w:ascii="Segoe UI" w:eastAsia="Times New Roman" w:hAnsi="Segoe UI" w:cs="Segoe UI"/>
          <w:color w:val="222222"/>
          <w:spacing w:val="12"/>
          <w:sz w:val="30"/>
          <w:szCs w:val="30"/>
          <w:lang w:eastAsia="fr-FR"/>
        </w:rPr>
        <w:t>ertbot</w:t>
      </w:r>
      <w:proofErr w:type="spellEnd"/>
      <w:r w:rsidRPr="00C10936">
        <w:rPr>
          <w:rFonts w:ascii="Segoe UI" w:eastAsia="Times New Roman" w:hAnsi="Segoe UI" w:cs="Segoe UI"/>
          <w:color w:val="222222"/>
          <w:spacing w:val="12"/>
          <w:sz w:val="30"/>
          <w:szCs w:val="30"/>
          <w:lang w:eastAsia="fr-FR"/>
        </w:rPr>
        <w:t>:</w:t>
      </w:r>
    </w:p>
    <w:p w14:paraId="73E763E9" w14:textId="77777777" w:rsidR="00C10936" w:rsidRPr="00C10936" w:rsidRDefault="00C10936" w:rsidP="00C1093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Consolas" w:eastAsia="Times New Roman" w:hAnsi="Consolas" w:cs="Courier New"/>
          <w:color w:val="FFFFFF"/>
          <w:sz w:val="24"/>
          <w:szCs w:val="24"/>
          <w:lang w:val="en-US" w:eastAsia="fr-FR"/>
        </w:rPr>
      </w:pPr>
      <w:proofErr w:type="spellStart"/>
      <w:r w:rsidRPr="00C10936">
        <w:rPr>
          <w:rFonts w:ascii="Consolas" w:eastAsia="Times New Roman" w:hAnsi="Consolas" w:cs="Courier New"/>
          <w:color w:val="F08D49"/>
          <w:spacing w:val="24"/>
          <w:sz w:val="24"/>
          <w:szCs w:val="24"/>
          <w:lang w:val="en-US" w:eastAsia="fr-FR"/>
        </w:rPr>
        <w:t>sudo</w:t>
      </w:r>
      <w:proofErr w:type="spellEnd"/>
      <w:r w:rsidRPr="00C10936">
        <w:rPr>
          <w:rFonts w:ascii="Consolas" w:eastAsia="Times New Roman" w:hAnsi="Consolas" w:cs="Courier New"/>
          <w:color w:val="CCCCCC"/>
          <w:sz w:val="24"/>
          <w:szCs w:val="24"/>
          <w:lang w:val="en-US" w:eastAsia="fr-FR"/>
        </w:rPr>
        <w:t xml:space="preserve"> yum </w:t>
      </w:r>
      <w:r w:rsidRPr="00C10936">
        <w:rPr>
          <w:rFonts w:ascii="Consolas" w:eastAsia="Times New Roman" w:hAnsi="Consolas" w:cs="Courier New"/>
          <w:color w:val="F08D49"/>
          <w:spacing w:val="24"/>
          <w:sz w:val="24"/>
          <w:szCs w:val="24"/>
          <w:lang w:val="en-US" w:eastAsia="fr-FR"/>
        </w:rPr>
        <w:t>install</w:t>
      </w:r>
      <w:r w:rsidRPr="00C10936">
        <w:rPr>
          <w:rFonts w:ascii="Consolas" w:eastAsia="Times New Roman" w:hAnsi="Consolas" w:cs="Courier New"/>
          <w:color w:val="CCCCCC"/>
          <w:sz w:val="24"/>
          <w:szCs w:val="24"/>
          <w:lang w:val="en-US" w:eastAsia="fr-FR"/>
        </w:rPr>
        <w:t xml:space="preserve"> python2-certbot-apache.noarch</w:t>
      </w:r>
    </w:p>
    <w:p w14:paraId="0EF0DB4B" w14:textId="5016ED2E" w:rsidR="00C10936" w:rsidRPr="00C10936" w:rsidRDefault="00C10936" w:rsidP="00C10936">
      <w:pPr>
        <w:shd w:val="clear" w:color="auto" w:fill="FFFFFF"/>
        <w:spacing w:before="100" w:beforeAutospacing="1" w:after="100" w:afterAutospacing="1" w:line="384" w:lineRule="atLeast"/>
        <w:rPr>
          <w:rFonts w:ascii="Segoe UI" w:eastAsia="Times New Roman" w:hAnsi="Segoe UI" w:cs="Segoe UI"/>
          <w:color w:val="222222"/>
          <w:spacing w:val="12"/>
          <w:sz w:val="30"/>
          <w:szCs w:val="30"/>
          <w:lang w:eastAsia="fr-FR"/>
        </w:rPr>
      </w:pPr>
      <w:r w:rsidRPr="00C10936">
        <w:rPr>
          <w:rFonts w:ascii="Segoe UI" w:eastAsia="Times New Roman" w:hAnsi="Segoe UI" w:cs="Segoe UI"/>
          <w:color w:val="222222"/>
          <w:spacing w:val="12"/>
          <w:sz w:val="30"/>
          <w:szCs w:val="30"/>
          <w:lang w:eastAsia="fr-FR"/>
        </w:rPr>
        <w:t xml:space="preserve">Avant de lancer </w:t>
      </w:r>
      <w:del w:id="37" w:author="Romain LE GOAS" w:date="2021-02-04T10:25:00Z">
        <w:r w:rsidRPr="00C10936" w:rsidDel="00C10936">
          <w:rPr>
            <w:rFonts w:ascii="Segoe UI" w:eastAsia="Times New Roman" w:hAnsi="Segoe UI" w:cs="Segoe UI"/>
            <w:color w:val="222222"/>
            <w:spacing w:val="12"/>
            <w:sz w:val="30"/>
            <w:szCs w:val="30"/>
            <w:lang w:eastAsia="fr-FR"/>
          </w:rPr>
          <w:delText>c</w:delText>
        </w:r>
      </w:del>
      <w:proofErr w:type="spellStart"/>
      <w:ins w:id="38" w:author="Romain LE GOAS" w:date="2021-02-04T10:25:00Z">
        <w:r>
          <w:rPr>
            <w:rFonts w:ascii="Segoe UI" w:eastAsia="Times New Roman" w:hAnsi="Segoe UI" w:cs="Segoe UI"/>
            <w:color w:val="222222"/>
            <w:spacing w:val="12"/>
            <w:sz w:val="30"/>
            <w:szCs w:val="30"/>
            <w:lang w:eastAsia="fr-FR"/>
          </w:rPr>
          <w:t>C</w:t>
        </w:r>
      </w:ins>
      <w:r w:rsidRPr="00C10936">
        <w:rPr>
          <w:rFonts w:ascii="Segoe UI" w:eastAsia="Times New Roman" w:hAnsi="Segoe UI" w:cs="Segoe UI"/>
          <w:color w:val="222222"/>
          <w:spacing w:val="12"/>
          <w:sz w:val="30"/>
          <w:szCs w:val="30"/>
          <w:lang w:eastAsia="fr-FR"/>
        </w:rPr>
        <w:t>ertbot</w:t>
      </w:r>
      <w:proofErr w:type="spellEnd"/>
      <w:r w:rsidRPr="00C10936">
        <w:rPr>
          <w:rFonts w:ascii="Segoe UI" w:eastAsia="Times New Roman" w:hAnsi="Segoe UI" w:cs="Segoe UI"/>
          <w:color w:val="222222"/>
          <w:spacing w:val="12"/>
          <w:sz w:val="30"/>
          <w:szCs w:val="30"/>
          <w:lang w:eastAsia="fr-FR"/>
        </w:rPr>
        <w:t xml:space="preserve">, on va se rendre dans route 53 ou dans n’importe quel autre DNS et on va créer un Alias record qui va mapper le nom de domaine à utiliser par l’instance vers </w:t>
      </w:r>
      <w:proofErr w:type="spellStart"/>
      <w:r w:rsidRPr="00C10936">
        <w:rPr>
          <w:rFonts w:ascii="Segoe UI" w:eastAsia="Times New Roman" w:hAnsi="Segoe UI" w:cs="Segoe UI"/>
          <w:color w:val="222222"/>
          <w:spacing w:val="12"/>
          <w:sz w:val="30"/>
          <w:szCs w:val="30"/>
          <w:lang w:eastAsia="fr-FR"/>
        </w:rPr>
        <w:t>l’ip</w:t>
      </w:r>
      <w:proofErr w:type="spellEnd"/>
      <w:r w:rsidRPr="00C10936">
        <w:rPr>
          <w:rFonts w:ascii="Segoe UI" w:eastAsia="Times New Roman" w:hAnsi="Segoe UI" w:cs="Segoe UI"/>
          <w:color w:val="222222"/>
          <w:spacing w:val="12"/>
          <w:sz w:val="30"/>
          <w:szCs w:val="30"/>
          <w:lang w:eastAsia="fr-FR"/>
        </w:rPr>
        <w:t xml:space="preserve"> de notre instance, cela va dans un premier temps permettre à </w:t>
      </w:r>
      <w:proofErr w:type="spellStart"/>
      <w:ins w:id="39" w:author="Romain LE GOAS" w:date="2021-02-04T10:26:00Z">
        <w:r>
          <w:rPr>
            <w:rFonts w:ascii="Segoe UI" w:eastAsia="Times New Roman" w:hAnsi="Segoe UI" w:cs="Segoe UI"/>
            <w:color w:val="222222"/>
            <w:spacing w:val="12"/>
            <w:sz w:val="30"/>
            <w:szCs w:val="30"/>
            <w:lang w:eastAsia="fr-FR"/>
          </w:rPr>
          <w:t>C</w:t>
        </w:r>
      </w:ins>
      <w:del w:id="40" w:author="Romain LE GOAS" w:date="2021-02-04T10:26:00Z">
        <w:r w:rsidRPr="00C10936" w:rsidDel="00C10936">
          <w:rPr>
            <w:rFonts w:ascii="Segoe UI" w:eastAsia="Times New Roman" w:hAnsi="Segoe UI" w:cs="Segoe UI"/>
            <w:color w:val="222222"/>
            <w:spacing w:val="12"/>
            <w:sz w:val="30"/>
            <w:szCs w:val="30"/>
            <w:lang w:eastAsia="fr-FR"/>
          </w:rPr>
          <w:delText>c</w:delText>
        </w:r>
      </w:del>
      <w:r w:rsidRPr="00C10936">
        <w:rPr>
          <w:rFonts w:ascii="Segoe UI" w:eastAsia="Times New Roman" w:hAnsi="Segoe UI" w:cs="Segoe UI"/>
          <w:color w:val="222222"/>
          <w:spacing w:val="12"/>
          <w:sz w:val="30"/>
          <w:szCs w:val="30"/>
          <w:lang w:eastAsia="fr-FR"/>
        </w:rPr>
        <w:t>ertbot</w:t>
      </w:r>
      <w:proofErr w:type="spellEnd"/>
      <w:r w:rsidRPr="00C10936">
        <w:rPr>
          <w:rFonts w:ascii="Segoe UI" w:eastAsia="Times New Roman" w:hAnsi="Segoe UI" w:cs="Segoe UI"/>
          <w:color w:val="222222"/>
          <w:spacing w:val="12"/>
          <w:sz w:val="30"/>
          <w:szCs w:val="30"/>
          <w:lang w:eastAsia="fr-FR"/>
        </w:rPr>
        <w:t xml:space="preserve"> de s’assurer que vous possédez bel et bien ce nom de domaine (n'oubliez pas d'activer les ports 80 et 443). Une fois cela fait, vous pouvez lancer la commande </w:t>
      </w:r>
      <w:proofErr w:type="spellStart"/>
      <w:r w:rsidRPr="00C10936">
        <w:rPr>
          <w:rFonts w:ascii="Consolas" w:eastAsia="Times New Roman" w:hAnsi="Consolas" w:cs="Courier New"/>
          <w:color w:val="222222"/>
          <w:spacing w:val="24"/>
          <w:sz w:val="20"/>
          <w:szCs w:val="20"/>
          <w:lang w:eastAsia="fr-FR"/>
        </w:rPr>
        <w:t>certbot</w:t>
      </w:r>
      <w:proofErr w:type="spellEnd"/>
      <w:r w:rsidRPr="00C10936">
        <w:rPr>
          <w:rFonts w:ascii="Segoe UI" w:eastAsia="Times New Roman" w:hAnsi="Segoe UI" w:cs="Segoe UI"/>
          <w:color w:val="222222"/>
          <w:spacing w:val="12"/>
          <w:sz w:val="30"/>
          <w:szCs w:val="30"/>
          <w:lang w:eastAsia="fr-FR"/>
        </w:rPr>
        <w:t xml:space="preserve"> en root. Suivez les instructions et n’oubliez pas de préciser le nom de domaine que vous voulez attribuer à la </w:t>
      </w:r>
      <w:proofErr w:type="spellStart"/>
      <w:r w:rsidRPr="00C10936">
        <w:rPr>
          <w:rFonts w:ascii="Segoe UI" w:eastAsia="Times New Roman" w:hAnsi="Segoe UI" w:cs="Segoe UI"/>
          <w:color w:val="222222"/>
          <w:spacing w:val="12"/>
          <w:sz w:val="30"/>
          <w:szCs w:val="30"/>
          <w:lang w:eastAsia="fr-FR"/>
        </w:rPr>
        <w:t>database</w:t>
      </w:r>
      <w:proofErr w:type="spellEnd"/>
      <w:r w:rsidRPr="00C10936">
        <w:rPr>
          <w:rFonts w:ascii="Segoe UI" w:eastAsia="Times New Roman" w:hAnsi="Segoe UI" w:cs="Segoe UI"/>
          <w:color w:val="222222"/>
          <w:spacing w:val="12"/>
          <w:sz w:val="30"/>
          <w:szCs w:val="30"/>
          <w:lang w:eastAsia="fr-FR"/>
        </w:rPr>
        <w:t xml:space="preserve"> au cours du processus.</w:t>
      </w:r>
    </w:p>
    <w:p w14:paraId="49198EDB" w14:textId="77777777" w:rsidR="00C10936" w:rsidRPr="00C10936" w:rsidRDefault="00C10936" w:rsidP="00C10936">
      <w:pPr>
        <w:shd w:val="clear" w:color="auto" w:fill="FFFFFF"/>
        <w:spacing w:before="100" w:beforeAutospacing="1" w:after="100" w:afterAutospacing="1" w:line="384" w:lineRule="atLeast"/>
        <w:rPr>
          <w:rFonts w:ascii="Segoe UI" w:eastAsia="Times New Roman" w:hAnsi="Segoe UI" w:cs="Segoe UI"/>
          <w:color w:val="222222"/>
          <w:spacing w:val="12"/>
          <w:sz w:val="30"/>
          <w:szCs w:val="30"/>
          <w:lang w:eastAsia="fr-FR"/>
        </w:rPr>
      </w:pPr>
      <w:r w:rsidRPr="00C10936">
        <w:rPr>
          <w:rFonts w:ascii="Segoe UI" w:eastAsia="Times New Roman" w:hAnsi="Segoe UI" w:cs="Segoe UI"/>
          <w:color w:val="222222"/>
          <w:spacing w:val="12"/>
          <w:sz w:val="30"/>
          <w:szCs w:val="30"/>
          <w:lang w:eastAsia="fr-FR"/>
        </w:rPr>
        <w:t xml:space="preserve">Cela va générer un certificat qui se renouvelle automatiquement. On retrouve les différents fichiers qui vont nous servir à configurer </w:t>
      </w:r>
      <w:proofErr w:type="spellStart"/>
      <w:r w:rsidRPr="00C10936">
        <w:rPr>
          <w:rFonts w:ascii="Segoe UI" w:eastAsia="Times New Roman" w:hAnsi="Segoe UI" w:cs="Segoe UI"/>
          <w:color w:val="222222"/>
          <w:spacing w:val="12"/>
          <w:sz w:val="30"/>
          <w:szCs w:val="30"/>
          <w:lang w:eastAsia="fr-FR"/>
        </w:rPr>
        <w:t>influxDB</w:t>
      </w:r>
      <w:proofErr w:type="spellEnd"/>
      <w:r w:rsidRPr="00C10936">
        <w:rPr>
          <w:rFonts w:ascii="Segoe UI" w:eastAsia="Times New Roman" w:hAnsi="Segoe UI" w:cs="Segoe UI"/>
          <w:color w:val="222222"/>
          <w:spacing w:val="12"/>
          <w:sz w:val="30"/>
          <w:szCs w:val="30"/>
          <w:lang w:eastAsia="fr-FR"/>
        </w:rPr>
        <w:t>.</w:t>
      </w:r>
    </w:p>
    <w:p w14:paraId="748A53C1" w14:textId="77777777" w:rsidR="00C10936" w:rsidRPr="00C10936" w:rsidRDefault="00C10936" w:rsidP="00C10936">
      <w:pPr>
        <w:shd w:val="clear" w:color="auto" w:fill="FFFFFF"/>
        <w:spacing w:before="100" w:beforeAutospacing="1" w:after="100" w:afterAutospacing="1" w:line="384" w:lineRule="atLeast"/>
        <w:rPr>
          <w:rFonts w:ascii="Segoe UI" w:eastAsia="Times New Roman" w:hAnsi="Segoe UI" w:cs="Segoe UI"/>
          <w:color w:val="222222"/>
          <w:spacing w:val="12"/>
          <w:sz w:val="30"/>
          <w:szCs w:val="30"/>
          <w:lang w:eastAsia="fr-FR"/>
        </w:rPr>
      </w:pPr>
      <w:r w:rsidRPr="00C10936">
        <w:rPr>
          <w:rFonts w:ascii="Segoe UI" w:eastAsia="Times New Roman" w:hAnsi="Segoe UI" w:cs="Segoe UI"/>
          <w:color w:val="222222"/>
          <w:spacing w:val="12"/>
          <w:sz w:val="30"/>
          <w:szCs w:val="30"/>
          <w:lang w:eastAsia="fr-FR"/>
        </w:rPr>
        <w:t>Il y a en tout quatre fichiers générés dans le chemin </w:t>
      </w:r>
      <w:r w:rsidRPr="00C10936">
        <w:rPr>
          <w:rFonts w:ascii="Consolas" w:eastAsia="Times New Roman" w:hAnsi="Consolas" w:cs="Courier New"/>
          <w:color w:val="222222"/>
          <w:spacing w:val="24"/>
          <w:sz w:val="20"/>
          <w:szCs w:val="20"/>
          <w:lang w:eastAsia="fr-FR"/>
        </w:rPr>
        <w:t>/</w:t>
      </w:r>
      <w:proofErr w:type="spellStart"/>
      <w:r w:rsidRPr="00C10936">
        <w:rPr>
          <w:rFonts w:ascii="Consolas" w:eastAsia="Times New Roman" w:hAnsi="Consolas" w:cs="Courier New"/>
          <w:color w:val="222222"/>
          <w:spacing w:val="24"/>
          <w:sz w:val="20"/>
          <w:szCs w:val="20"/>
          <w:lang w:eastAsia="fr-FR"/>
        </w:rPr>
        <w:t>etc</w:t>
      </w:r>
      <w:proofErr w:type="spellEnd"/>
      <w:r w:rsidRPr="00C10936">
        <w:rPr>
          <w:rFonts w:ascii="Consolas" w:eastAsia="Times New Roman" w:hAnsi="Consolas" w:cs="Courier New"/>
          <w:color w:val="222222"/>
          <w:spacing w:val="24"/>
          <w:sz w:val="20"/>
          <w:szCs w:val="20"/>
          <w:lang w:eastAsia="fr-FR"/>
        </w:rPr>
        <w:t>/</w:t>
      </w:r>
      <w:proofErr w:type="spellStart"/>
      <w:r w:rsidRPr="00C10936">
        <w:rPr>
          <w:rFonts w:ascii="Consolas" w:eastAsia="Times New Roman" w:hAnsi="Consolas" w:cs="Courier New"/>
          <w:color w:val="222222"/>
          <w:spacing w:val="24"/>
          <w:sz w:val="20"/>
          <w:szCs w:val="20"/>
          <w:lang w:eastAsia="fr-FR"/>
        </w:rPr>
        <w:t>letsencrypt</w:t>
      </w:r>
      <w:proofErr w:type="spellEnd"/>
      <w:r w:rsidRPr="00C10936">
        <w:rPr>
          <w:rFonts w:ascii="Consolas" w:eastAsia="Times New Roman" w:hAnsi="Consolas" w:cs="Courier New"/>
          <w:color w:val="222222"/>
          <w:spacing w:val="24"/>
          <w:sz w:val="20"/>
          <w:szCs w:val="20"/>
          <w:lang w:eastAsia="fr-FR"/>
        </w:rPr>
        <w:t>/live/yourdomain.com/</w:t>
      </w:r>
      <w:r w:rsidRPr="00C10936">
        <w:rPr>
          <w:rFonts w:ascii="Segoe UI" w:eastAsia="Times New Roman" w:hAnsi="Segoe UI" w:cs="Segoe UI"/>
          <w:color w:val="222222"/>
          <w:spacing w:val="12"/>
          <w:sz w:val="30"/>
          <w:szCs w:val="30"/>
          <w:lang w:eastAsia="fr-FR"/>
        </w:rPr>
        <w:t> mais seulement deux fichiers nous intéressent ici, le fichier </w:t>
      </w:r>
      <w:proofErr w:type="spellStart"/>
      <w:r w:rsidRPr="00C10936">
        <w:rPr>
          <w:rFonts w:ascii="Consolas" w:eastAsia="Times New Roman" w:hAnsi="Consolas" w:cs="Courier New"/>
          <w:color w:val="222222"/>
          <w:spacing w:val="24"/>
          <w:sz w:val="20"/>
          <w:szCs w:val="20"/>
          <w:lang w:eastAsia="fr-FR"/>
        </w:rPr>
        <w:t>fullchain.pem</w:t>
      </w:r>
      <w:proofErr w:type="spellEnd"/>
      <w:r w:rsidRPr="00C10936">
        <w:rPr>
          <w:rFonts w:ascii="Segoe UI" w:eastAsia="Times New Roman" w:hAnsi="Segoe UI" w:cs="Segoe UI"/>
          <w:color w:val="222222"/>
          <w:spacing w:val="12"/>
          <w:sz w:val="30"/>
          <w:szCs w:val="30"/>
          <w:lang w:eastAsia="fr-FR"/>
        </w:rPr>
        <w:t xml:space="preserve"> et le </w:t>
      </w:r>
      <w:r w:rsidRPr="00C10936">
        <w:rPr>
          <w:rFonts w:ascii="Segoe UI" w:eastAsia="Times New Roman" w:hAnsi="Segoe UI" w:cs="Segoe UI"/>
          <w:color w:val="222222"/>
          <w:spacing w:val="12"/>
          <w:sz w:val="30"/>
          <w:szCs w:val="30"/>
          <w:lang w:eastAsia="fr-FR"/>
        </w:rPr>
        <w:lastRenderedPageBreak/>
        <w:t>fichier </w:t>
      </w:r>
      <w:proofErr w:type="spellStart"/>
      <w:r w:rsidRPr="00C10936">
        <w:rPr>
          <w:rFonts w:ascii="Consolas" w:eastAsia="Times New Roman" w:hAnsi="Consolas" w:cs="Courier New"/>
          <w:color w:val="222222"/>
          <w:spacing w:val="24"/>
          <w:sz w:val="20"/>
          <w:szCs w:val="20"/>
          <w:lang w:eastAsia="fr-FR"/>
        </w:rPr>
        <w:t>privkey.pem</w:t>
      </w:r>
      <w:proofErr w:type="spellEnd"/>
      <w:r w:rsidRPr="00C10936">
        <w:rPr>
          <w:rFonts w:ascii="Segoe UI" w:eastAsia="Times New Roman" w:hAnsi="Segoe UI" w:cs="Segoe UI"/>
          <w:color w:val="222222"/>
          <w:spacing w:val="12"/>
          <w:sz w:val="30"/>
          <w:szCs w:val="30"/>
          <w:lang w:eastAsia="fr-FR"/>
        </w:rPr>
        <w:t> respectivement l’https-</w:t>
      </w:r>
      <w:proofErr w:type="spellStart"/>
      <w:r w:rsidRPr="00C10936">
        <w:rPr>
          <w:rFonts w:ascii="Segoe UI" w:eastAsia="Times New Roman" w:hAnsi="Segoe UI" w:cs="Segoe UI"/>
          <w:color w:val="222222"/>
          <w:spacing w:val="12"/>
          <w:sz w:val="30"/>
          <w:szCs w:val="30"/>
          <w:lang w:eastAsia="fr-FR"/>
        </w:rPr>
        <w:t>certificate</w:t>
      </w:r>
      <w:proofErr w:type="spellEnd"/>
      <w:r w:rsidRPr="00C10936">
        <w:rPr>
          <w:rFonts w:ascii="Segoe UI" w:eastAsia="Times New Roman" w:hAnsi="Segoe UI" w:cs="Segoe UI"/>
          <w:color w:val="222222"/>
          <w:spacing w:val="12"/>
          <w:sz w:val="30"/>
          <w:szCs w:val="30"/>
          <w:lang w:eastAsia="fr-FR"/>
        </w:rPr>
        <w:t xml:space="preserve"> et l’https-</w:t>
      </w:r>
      <w:proofErr w:type="spellStart"/>
      <w:r w:rsidRPr="00C10936">
        <w:rPr>
          <w:rFonts w:ascii="Segoe UI" w:eastAsia="Times New Roman" w:hAnsi="Segoe UI" w:cs="Segoe UI"/>
          <w:color w:val="222222"/>
          <w:spacing w:val="12"/>
          <w:sz w:val="30"/>
          <w:szCs w:val="30"/>
          <w:lang w:eastAsia="fr-FR"/>
        </w:rPr>
        <w:t>private</w:t>
      </w:r>
      <w:proofErr w:type="spellEnd"/>
      <w:r w:rsidRPr="00C10936">
        <w:rPr>
          <w:rFonts w:ascii="Segoe UI" w:eastAsia="Times New Roman" w:hAnsi="Segoe UI" w:cs="Segoe UI"/>
          <w:color w:val="222222"/>
          <w:spacing w:val="12"/>
          <w:sz w:val="30"/>
          <w:szCs w:val="30"/>
          <w:lang w:eastAsia="fr-FR"/>
        </w:rPr>
        <w:t>-key.</w:t>
      </w:r>
    </w:p>
    <w:p w14:paraId="79BBF80A" w14:textId="77777777" w:rsidR="00C10936" w:rsidRPr="00C10936" w:rsidRDefault="00C10936" w:rsidP="00C10936">
      <w:pPr>
        <w:shd w:val="clear" w:color="auto" w:fill="FFFFFF"/>
        <w:spacing w:before="100" w:beforeAutospacing="1" w:after="100" w:afterAutospacing="1" w:line="384" w:lineRule="atLeast"/>
        <w:rPr>
          <w:rFonts w:ascii="Segoe UI" w:eastAsia="Times New Roman" w:hAnsi="Segoe UI" w:cs="Segoe UI"/>
          <w:color w:val="222222"/>
          <w:spacing w:val="12"/>
          <w:sz w:val="30"/>
          <w:szCs w:val="30"/>
          <w:lang w:eastAsia="fr-FR"/>
        </w:rPr>
      </w:pPr>
      <w:r w:rsidRPr="00C10936">
        <w:rPr>
          <w:rFonts w:ascii="Segoe UI" w:eastAsia="Times New Roman" w:hAnsi="Segoe UI" w:cs="Segoe UI"/>
          <w:color w:val="222222"/>
          <w:spacing w:val="12"/>
          <w:sz w:val="30"/>
          <w:szCs w:val="30"/>
          <w:lang w:eastAsia="fr-FR"/>
        </w:rPr>
        <w:t xml:space="preserve">On ne veut pas forcément utiliser root pour lancer notre </w:t>
      </w:r>
      <w:proofErr w:type="spellStart"/>
      <w:r w:rsidRPr="00C10936">
        <w:rPr>
          <w:rFonts w:ascii="Segoe UI" w:eastAsia="Times New Roman" w:hAnsi="Segoe UI" w:cs="Segoe UI"/>
          <w:color w:val="222222"/>
          <w:spacing w:val="12"/>
          <w:sz w:val="30"/>
          <w:szCs w:val="30"/>
          <w:lang w:eastAsia="fr-FR"/>
        </w:rPr>
        <w:t>database</w:t>
      </w:r>
      <w:proofErr w:type="spellEnd"/>
      <w:r w:rsidRPr="00C10936">
        <w:rPr>
          <w:rFonts w:ascii="Segoe UI" w:eastAsia="Times New Roman" w:hAnsi="Segoe UI" w:cs="Segoe UI"/>
          <w:color w:val="222222"/>
          <w:spacing w:val="12"/>
          <w:sz w:val="30"/>
          <w:szCs w:val="30"/>
          <w:lang w:eastAsia="fr-FR"/>
        </w:rPr>
        <w:t>, ainsi le mieux à faire est d’attribuer des permissions à notre user. Nous allons d’abord expliciter le fait que ce certificat appartient à notre user:</w:t>
      </w:r>
    </w:p>
    <w:p w14:paraId="3B278B3F" w14:textId="77777777" w:rsidR="00C10936" w:rsidRPr="00C10936" w:rsidRDefault="00C10936" w:rsidP="00C1093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Consolas" w:eastAsia="Times New Roman" w:hAnsi="Consolas" w:cs="Courier New"/>
          <w:color w:val="FFFFFF"/>
          <w:sz w:val="24"/>
          <w:szCs w:val="24"/>
          <w:lang w:eastAsia="fr-FR"/>
        </w:rPr>
      </w:pPr>
      <w:proofErr w:type="spellStart"/>
      <w:r w:rsidRPr="00C10936">
        <w:rPr>
          <w:rFonts w:ascii="Consolas" w:eastAsia="Times New Roman" w:hAnsi="Consolas" w:cs="Courier New"/>
          <w:color w:val="F08D49"/>
          <w:spacing w:val="24"/>
          <w:sz w:val="24"/>
          <w:szCs w:val="24"/>
          <w:lang w:eastAsia="fr-FR"/>
        </w:rPr>
        <w:t>sudo</w:t>
      </w:r>
      <w:proofErr w:type="spellEnd"/>
      <w:r w:rsidRPr="00C10936">
        <w:rPr>
          <w:rFonts w:ascii="Consolas" w:eastAsia="Times New Roman" w:hAnsi="Consolas" w:cs="Courier New"/>
          <w:color w:val="CCCCCC"/>
          <w:sz w:val="24"/>
          <w:szCs w:val="24"/>
          <w:lang w:eastAsia="fr-FR"/>
        </w:rPr>
        <w:t xml:space="preserve"> </w:t>
      </w:r>
      <w:proofErr w:type="spellStart"/>
      <w:r w:rsidRPr="00C10936">
        <w:rPr>
          <w:rFonts w:ascii="Consolas" w:eastAsia="Times New Roman" w:hAnsi="Consolas" w:cs="Courier New"/>
          <w:color w:val="F08D49"/>
          <w:spacing w:val="24"/>
          <w:sz w:val="24"/>
          <w:szCs w:val="24"/>
          <w:lang w:eastAsia="fr-FR"/>
        </w:rPr>
        <w:t>chown</w:t>
      </w:r>
      <w:proofErr w:type="spellEnd"/>
      <w:r w:rsidRPr="00C10936">
        <w:rPr>
          <w:rFonts w:ascii="Consolas" w:eastAsia="Times New Roman" w:hAnsi="Consolas" w:cs="Courier New"/>
          <w:color w:val="CCCCCC"/>
          <w:sz w:val="24"/>
          <w:szCs w:val="24"/>
          <w:lang w:eastAsia="fr-FR"/>
        </w:rPr>
        <w:t xml:space="preserve"> ec2-user: /</w:t>
      </w:r>
      <w:proofErr w:type="spellStart"/>
      <w:r w:rsidRPr="00C10936">
        <w:rPr>
          <w:rFonts w:ascii="Consolas" w:eastAsia="Times New Roman" w:hAnsi="Consolas" w:cs="Courier New"/>
          <w:color w:val="CCCCCC"/>
          <w:sz w:val="24"/>
          <w:szCs w:val="24"/>
          <w:lang w:eastAsia="fr-FR"/>
        </w:rPr>
        <w:t>etc</w:t>
      </w:r>
      <w:proofErr w:type="spellEnd"/>
      <w:r w:rsidRPr="00C10936">
        <w:rPr>
          <w:rFonts w:ascii="Consolas" w:eastAsia="Times New Roman" w:hAnsi="Consolas" w:cs="Courier New"/>
          <w:color w:val="CCCCCC"/>
          <w:sz w:val="24"/>
          <w:szCs w:val="24"/>
          <w:lang w:eastAsia="fr-FR"/>
        </w:rPr>
        <w:t>/</w:t>
      </w:r>
      <w:proofErr w:type="spellStart"/>
      <w:r w:rsidRPr="00C10936">
        <w:rPr>
          <w:rFonts w:ascii="Consolas" w:eastAsia="Times New Roman" w:hAnsi="Consolas" w:cs="Courier New"/>
          <w:color w:val="CCCCCC"/>
          <w:sz w:val="24"/>
          <w:szCs w:val="24"/>
          <w:lang w:eastAsia="fr-FR"/>
        </w:rPr>
        <w:t>letsencrypt</w:t>
      </w:r>
      <w:proofErr w:type="spellEnd"/>
      <w:r w:rsidRPr="00C10936">
        <w:rPr>
          <w:rFonts w:ascii="Consolas" w:eastAsia="Times New Roman" w:hAnsi="Consolas" w:cs="Courier New"/>
          <w:color w:val="CCCCCC"/>
          <w:sz w:val="24"/>
          <w:szCs w:val="24"/>
          <w:lang w:eastAsia="fr-FR"/>
        </w:rPr>
        <w:t>/live/yourdomain.com/*</w:t>
      </w:r>
    </w:p>
    <w:p w14:paraId="7715D436" w14:textId="77777777" w:rsidR="00C10936" w:rsidRPr="00C10936" w:rsidRDefault="00C10936" w:rsidP="00C10936">
      <w:pPr>
        <w:shd w:val="clear" w:color="auto" w:fill="FFFFFF"/>
        <w:spacing w:before="100" w:beforeAutospacing="1" w:after="100" w:afterAutospacing="1" w:line="384" w:lineRule="atLeast"/>
        <w:rPr>
          <w:rFonts w:ascii="Segoe UI" w:eastAsia="Times New Roman" w:hAnsi="Segoe UI" w:cs="Segoe UI"/>
          <w:color w:val="222222"/>
          <w:spacing w:val="12"/>
          <w:sz w:val="30"/>
          <w:szCs w:val="30"/>
          <w:lang w:eastAsia="fr-FR"/>
        </w:rPr>
      </w:pPr>
      <w:r w:rsidRPr="00C10936">
        <w:rPr>
          <w:rFonts w:ascii="Segoe UI" w:eastAsia="Times New Roman" w:hAnsi="Segoe UI" w:cs="Segoe UI"/>
          <w:color w:val="222222"/>
          <w:spacing w:val="12"/>
          <w:sz w:val="30"/>
          <w:szCs w:val="30"/>
          <w:lang w:eastAsia="fr-FR"/>
        </w:rPr>
        <w:t>Puis nous allons changer les permissions en prenant en considération les commandes </w:t>
      </w:r>
      <w:r w:rsidRPr="00C10936">
        <w:rPr>
          <w:rFonts w:ascii="Consolas" w:eastAsia="Times New Roman" w:hAnsi="Consolas" w:cs="Courier New"/>
          <w:color w:val="222222"/>
          <w:spacing w:val="24"/>
          <w:sz w:val="20"/>
          <w:szCs w:val="20"/>
          <w:lang w:eastAsia="fr-FR"/>
        </w:rPr>
        <w:t>chmod</w:t>
      </w:r>
      <w:r w:rsidRPr="00C10936">
        <w:rPr>
          <w:rFonts w:ascii="Segoe UI" w:eastAsia="Times New Roman" w:hAnsi="Segoe UI" w:cs="Segoe UI"/>
          <w:color w:val="222222"/>
          <w:spacing w:val="12"/>
          <w:sz w:val="30"/>
          <w:szCs w:val="30"/>
          <w:lang w:eastAsia="fr-FR"/>
        </w:rPr>
        <w:t xml:space="preserve"> données par la documentation de </w:t>
      </w:r>
      <w:proofErr w:type="spellStart"/>
      <w:r w:rsidRPr="00C10936">
        <w:rPr>
          <w:rFonts w:ascii="Segoe UI" w:eastAsia="Times New Roman" w:hAnsi="Segoe UI" w:cs="Segoe UI"/>
          <w:color w:val="222222"/>
          <w:spacing w:val="12"/>
          <w:sz w:val="30"/>
          <w:szCs w:val="30"/>
          <w:lang w:eastAsia="fr-FR"/>
        </w:rPr>
        <w:t>InfluxDB</w:t>
      </w:r>
      <w:proofErr w:type="spellEnd"/>
      <w:r w:rsidRPr="00C10936">
        <w:rPr>
          <w:rFonts w:ascii="Segoe UI" w:eastAsia="Times New Roman" w:hAnsi="Segoe UI" w:cs="Segoe UI"/>
          <w:color w:val="222222"/>
          <w:spacing w:val="12"/>
          <w:sz w:val="30"/>
          <w:szCs w:val="30"/>
          <w:lang w:eastAsia="fr-FR"/>
        </w:rPr>
        <w:t>.</w:t>
      </w:r>
    </w:p>
    <w:p w14:paraId="1B7B2424" w14:textId="77777777" w:rsidR="00C10936" w:rsidRPr="00C10936" w:rsidRDefault="00C10936" w:rsidP="00C1093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Consolas" w:eastAsia="Times New Roman" w:hAnsi="Consolas" w:cs="Courier New"/>
          <w:color w:val="CCCCCC"/>
          <w:sz w:val="24"/>
          <w:szCs w:val="24"/>
          <w:lang w:eastAsia="fr-FR"/>
        </w:rPr>
      </w:pPr>
      <w:proofErr w:type="spellStart"/>
      <w:r w:rsidRPr="00C10936">
        <w:rPr>
          <w:rFonts w:ascii="Consolas" w:eastAsia="Times New Roman" w:hAnsi="Consolas" w:cs="Courier New"/>
          <w:color w:val="F08D49"/>
          <w:spacing w:val="24"/>
          <w:sz w:val="24"/>
          <w:szCs w:val="24"/>
          <w:lang w:eastAsia="fr-FR"/>
        </w:rPr>
        <w:t>sudo</w:t>
      </w:r>
      <w:proofErr w:type="spellEnd"/>
      <w:r w:rsidRPr="00C10936">
        <w:rPr>
          <w:rFonts w:ascii="Consolas" w:eastAsia="Times New Roman" w:hAnsi="Consolas" w:cs="Courier New"/>
          <w:color w:val="CCCCCC"/>
          <w:sz w:val="24"/>
          <w:szCs w:val="24"/>
          <w:lang w:eastAsia="fr-FR"/>
        </w:rPr>
        <w:t xml:space="preserve"> </w:t>
      </w:r>
      <w:r w:rsidRPr="00C10936">
        <w:rPr>
          <w:rFonts w:ascii="Consolas" w:eastAsia="Times New Roman" w:hAnsi="Consolas" w:cs="Courier New"/>
          <w:color w:val="F08D49"/>
          <w:spacing w:val="24"/>
          <w:sz w:val="24"/>
          <w:szCs w:val="24"/>
          <w:lang w:eastAsia="fr-FR"/>
        </w:rPr>
        <w:t>chmod</w:t>
      </w:r>
      <w:r w:rsidRPr="00C10936">
        <w:rPr>
          <w:rFonts w:ascii="Consolas" w:eastAsia="Times New Roman" w:hAnsi="Consolas" w:cs="Courier New"/>
          <w:color w:val="CCCCCC"/>
          <w:sz w:val="24"/>
          <w:szCs w:val="24"/>
          <w:lang w:eastAsia="fr-FR"/>
        </w:rPr>
        <w:t xml:space="preserve"> </w:t>
      </w:r>
      <w:r w:rsidRPr="00C10936">
        <w:rPr>
          <w:rFonts w:ascii="Consolas" w:eastAsia="Times New Roman" w:hAnsi="Consolas" w:cs="Courier New"/>
          <w:color w:val="F08D49"/>
          <w:spacing w:val="24"/>
          <w:sz w:val="24"/>
          <w:szCs w:val="24"/>
          <w:lang w:eastAsia="fr-FR"/>
        </w:rPr>
        <w:t>644</w:t>
      </w:r>
      <w:r w:rsidRPr="00C10936">
        <w:rPr>
          <w:rFonts w:ascii="Consolas" w:eastAsia="Times New Roman" w:hAnsi="Consolas" w:cs="Courier New"/>
          <w:color w:val="CCCCCC"/>
          <w:sz w:val="24"/>
          <w:szCs w:val="24"/>
          <w:lang w:eastAsia="fr-FR"/>
        </w:rPr>
        <w:t xml:space="preserve"> /</w:t>
      </w:r>
      <w:proofErr w:type="spellStart"/>
      <w:r w:rsidRPr="00C10936">
        <w:rPr>
          <w:rFonts w:ascii="Consolas" w:eastAsia="Times New Roman" w:hAnsi="Consolas" w:cs="Courier New"/>
          <w:color w:val="CCCCCC"/>
          <w:sz w:val="24"/>
          <w:szCs w:val="24"/>
          <w:lang w:eastAsia="fr-FR"/>
        </w:rPr>
        <w:t>etc</w:t>
      </w:r>
      <w:proofErr w:type="spellEnd"/>
      <w:r w:rsidRPr="00C10936">
        <w:rPr>
          <w:rFonts w:ascii="Consolas" w:eastAsia="Times New Roman" w:hAnsi="Consolas" w:cs="Courier New"/>
          <w:color w:val="CCCCCC"/>
          <w:sz w:val="24"/>
          <w:szCs w:val="24"/>
          <w:lang w:eastAsia="fr-FR"/>
        </w:rPr>
        <w:t>/</w:t>
      </w:r>
      <w:proofErr w:type="spellStart"/>
      <w:r w:rsidRPr="00C10936">
        <w:rPr>
          <w:rFonts w:ascii="Consolas" w:eastAsia="Times New Roman" w:hAnsi="Consolas" w:cs="Courier New"/>
          <w:color w:val="CCCCCC"/>
          <w:sz w:val="24"/>
          <w:szCs w:val="24"/>
          <w:lang w:eastAsia="fr-FR"/>
        </w:rPr>
        <w:t>letsencrypt</w:t>
      </w:r>
      <w:proofErr w:type="spellEnd"/>
      <w:r w:rsidRPr="00C10936">
        <w:rPr>
          <w:rFonts w:ascii="Consolas" w:eastAsia="Times New Roman" w:hAnsi="Consolas" w:cs="Courier New"/>
          <w:color w:val="CCCCCC"/>
          <w:sz w:val="24"/>
          <w:szCs w:val="24"/>
          <w:lang w:eastAsia="fr-FR"/>
        </w:rPr>
        <w:t>/live/yourdomain.com/</w:t>
      </w:r>
      <w:proofErr w:type="spellStart"/>
      <w:r w:rsidRPr="00C10936">
        <w:rPr>
          <w:rFonts w:ascii="Consolas" w:eastAsia="Times New Roman" w:hAnsi="Consolas" w:cs="Courier New"/>
          <w:color w:val="CCCCCC"/>
          <w:sz w:val="24"/>
          <w:szCs w:val="24"/>
          <w:lang w:eastAsia="fr-FR"/>
        </w:rPr>
        <w:t>fullchain.pem</w:t>
      </w:r>
      <w:proofErr w:type="spellEnd"/>
    </w:p>
    <w:p w14:paraId="5E262AC1" w14:textId="77777777" w:rsidR="00C10936" w:rsidRPr="00C10936" w:rsidRDefault="00C10936" w:rsidP="00C1093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Consolas" w:eastAsia="Times New Roman" w:hAnsi="Consolas" w:cs="Courier New"/>
          <w:color w:val="FFFFFF"/>
          <w:sz w:val="24"/>
          <w:szCs w:val="24"/>
          <w:lang w:eastAsia="fr-FR"/>
        </w:rPr>
      </w:pPr>
      <w:proofErr w:type="spellStart"/>
      <w:r w:rsidRPr="00C10936">
        <w:rPr>
          <w:rFonts w:ascii="Consolas" w:eastAsia="Times New Roman" w:hAnsi="Consolas" w:cs="Courier New"/>
          <w:color w:val="F08D49"/>
          <w:spacing w:val="24"/>
          <w:sz w:val="24"/>
          <w:szCs w:val="24"/>
          <w:lang w:eastAsia="fr-FR"/>
        </w:rPr>
        <w:t>sudo</w:t>
      </w:r>
      <w:proofErr w:type="spellEnd"/>
      <w:r w:rsidRPr="00C10936">
        <w:rPr>
          <w:rFonts w:ascii="Consolas" w:eastAsia="Times New Roman" w:hAnsi="Consolas" w:cs="Courier New"/>
          <w:color w:val="CCCCCC"/>
          <w:sz w:val="24"/>
          <w:szCs w:val="24"/>
          <w:lang w:eastAsia="fr-FR"/>
        </w:rPr>
        <w:t xml:space="preserve"> </w:t>
      </w:r>
      <w:r w:rsidRPr="00C10936">
        <w:rPr>
          <w:rFonts w:ascii="Consolas" w:eastAsia="Times New Roman" w:hAnsi="Consolas" w:cs="Courier New"/>
          <w:color w:val="F08D49"/>
          <w:spacing w:val="24"/>
          <w:sz w:val="24"/>
          <w:szCs w:val="24"/>
          <w:lang w:eastAsia="fr-FR"/>
        </w:rPr>
        <w:t>chmod</w:t>
      </w:r>
      <w:r w:rsidRPr="00C10936">
        <w:rPr>
          <w:rFonts w:ascii="Consolas" w:eastAsia="Times New Roman" w:hAnsi="Consolas" w:cs="Courier New"/>
          <w:color w:val="CCCCCC"/>
          <w:sz w:val="24"/>
          <w:szCs w:val="24"/>
          <w:lang w:eastAsia="fr-FR"/>
        </w:rPr>
        <w:t xml:space="preserve"> </w:t>
      </w:r>
      <w:r w:rsidRPr="00C10936">
        <w:rPr>
          <w:rFonts w:ascii="Consolas" w:eastAsia="Times New Roman" w:hAnsi="Consolas" w:cs="Courier New"/>
          <w:color w:val="F08D49"/>
          <w:spacing w:val="24"/>
          <w:sz w:val="24"/>
          <w:szCs w:val="24"/>
          <w:lang w:eastAsia="fr-FR"/>
        </w:rPr>
        <w:t>600</w:t>
      </w:r>
      <w:r w:rsidRPr="00C10936">
        <w:rPr>
          <w:rFonts w:ascii="Consolas" w:eastAsia="Times New Roman" w:hAnsi="Consolas" w:cs="Courier New"/>
          <w:color w:val="CCCCCC"/>
          <w:sz w:val="24"/>
          <w:szCs w:val="24"/>
          <w:lang w:eastAsia="fr-FR"/>
        </w:rPr>
        <w:t xml:space="preserve"> /</w:t>
      </w:r>
      <w:proofErr w:type="spellStart"/>
      <w:r w:rsidRPr="00C10936">
        <w:rPr>
          <w:rFonts w:ascii="Consolas" w:eastAsia="Times New Roman" w:hAnsi="Consolas" w:cs="Courier New"/>
          <w:color w:val="CCCCCC"/>
          <w:sz w:val="24"/>
          <w:szCs w:val="24"/>
          <w:lang w:eastAsia="fr-FR"/>
        </w:rPr>
        <w:t>etc</w:t>
      </w:r>
      <w:proofErr w:type="spellEnd"/>
      <w:r w:rsidRPr="00C10936">
        <w:rPr>
          <w:rFonts w:ascii="Consolas" w:eastAsia="Times New Roman" w:hAnsi="Consolas" w:cs="Courier New"/>
          <w:color w:val="CCCCCC"/>
          <w:sz w:val="24"/>
          <w:szCs w:val="24"/>
          <w:lang w:eastAsia="fr-FR"/>
        </w:rPr>
        <w:t>/</w:t>
      </w:r>
      <w:proofErr w:type="spellStart"/>
      <w:r w:rsidRPr="00C10936">
        <w:rPr>
          <w:rFonts w:ascii="Consolas" w:eastAsia="Times New Roman" w:hAnsi="Consolas" w:cs="Courier New"/>
          <w:color w:val="CCCCCC"/>
          <w:sz w:val="24"/>
          <w:szCs w:val="24"/>
          <w:lang w:eastAsia="fr-FR"/>
        </w:rPr>
        <w:t>letsencrypt</w:t>
      </w:r>
      <w:proofErr w:type="spellEnd"/>
      <w:r w:rsidRPr="00C10936">
        <w:rPr>
          <w:rFonts w:ascii="Consolas" w:eastAsia="Times New Roman" w:hAnsi="Consolas" w:cs="Courier New"/>
          <w:color w:val="CCCCCC"/>
          <w:sz w:val="24"/>
          <w:szCs w:val="24"/>
          <w:lang w:eastAsia="fr-FR"/>
        </w:rPr>
        <w:t>/live/yourdomain.com/</w:t>
      </w:r>
      <w:proofErr w:type="spellStart"/>
      <w:r w:rsidRPr="00C10936">
        <w:rPr>
          <w:rFonts w:ascii="Consolas" w:eastAsia="Times New Roman" w:hAnsi="Consolas" w:cs="Courier New"/>
          <w:color w:val="CCCCCC"/>
          <w:sz w:val="24"/>
          <w:szCs w:val="24"/>
          <w:lang w:eastAsia="fr-FR"/>
        </w:rPr>
        <w:t>privkey.pem</w:t>
      </w:r>
      <w:proofErr w:type="spellEnd"/>
    </w:p>
    <w:p w14:paraId="7943185C" w14:textId="1A95F0E1" w:rsidR="00C10936" w:rsidRPr="00C10936" w:rsidRDefault="00C10936" w:rsidP="00C10936">
      <w:pPr>
        <w:shd w:val="clear" w:color="auto" w:fill="FFFFFF"/>
        <w:spacing w:before="100" w:beforeAutospacing="1" w:after="100" w:afterAutospacing="1" w:line="384" w:lineRule="atLeast"/>
        <w:rPr>
          <w:rFonts w:ascii="Segoe UI" w:eastAsia="Times New Roman" w:hAnsi="Segoe UI" w:cs="Segoe UI"/>
          <w:color w:val="222222"/>
          <w:spacing w:val="12"/>
          <w:sz w:val="30"/>
          <w:szCs w:val="30"/>
          <w:lang w:eastAsia="fr-FR"/>
        </w:rPr>
      </w:pPr>
      <w:r w:rsidRPr="00C10936">
        <w:rPr>
          <w:rFonts w:ascii="Segoe UI" w:eastAsia="Times New Roman" w:hAnsi="Segoe UI" w:cs="Segoe UI"/>
          <w:color w:val="222222"/>
          <w:spacing w:val="12"/>
          <w:sz w:val="30"/>
          <w:szCs w:val="30"/>
          <w:lang w:eastAsia="fr-FR"/>
        </w:rPr>
        <w:t>Une fois cela obtenu</w:t>
      </w:r>
      <w:ins w:id="41" w:author="Romain LE GOAS" w:date="2021-02-04T10:26:00Z">
        <w:r>
          <w:rPr>
            <w:rFonts w:ascii="Segoe UI" w:eastAsia="Times New Roman" w:hAnsi="Segoe UI" w:cs="Segoe UI"/>
            <w:color w:val="222222"/>
            <w:spacing w:val="12"/>
            <w:sz w:val="30"/>
            <w:szCs w:val="30"/>
            <w:lang w:eastAsia="fr-FR"/>
          </w:rPr>
          <w:t>,</w:t>
        </w:r>
      </w:ins>
      <w:del w:id="42" w:author="Romain LE GOAS" w:date="2021-02-04T10:26:00Z">
        <w:r w:rsidRPr="00C10936" w:rsidDel="00C10936">
          <w:rPr>
            <w:rFonts w:ascii="Segoe UI" w:eastAsia="Times New Roman" w:hAnsi="Segoe UI" w:cs="Segoe UI"/>
            <w:color w:val="222222"/>
            <w:spacing w:val="12"/>
            <w:sz w:val="30"/>
            <w:szCs w:val="30"/>
            <w:lang w:eastAsia="fr-FR"/>
          </w:rPr>
          <w:delText>e</w:delText>
        </w:r>
      </w:del>
      <w:r w:rsidRPr="00C10936">
        <w:rPr>
          <w:rFonts w:ascii="Segoe UI" w:eastAsia="Times New Roman" w:hAnsi="Segoe UI" w:cs="Segoe UI"/>
          <w:color w:val="222222"/>
          <w:spacing w:val="12"/>
          <w:sz w:val="30"/>
          <w:szCs w:val="30"/>
          <w:lang w:eastAsia="fr-FR"/>
        </w:rPr>
        <w:t xml:space="preserve"> il nous suffit de lancer la commande suivante:</w:t>
      </w:r>
    </w:p>
    <w:p w14:paraId="1E0A70FE" w14:textId="77777777" w:rsidR="00C10936" w:rsidRPr="00C10936" w:rsidRDefault="00C10936" w:rsidP="00C1093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Consolas" w:eastAsia="Times New Roman" w:hAnsi="Consolas" w:cs="Courier New"/>
          <w:color w:val="FFFFFF"/>
          <w:sz w:val="24"/>
          <w:szCs w:val="24"/>
          <w:lang w:eastAsia="fr-FR"/>
        </w:rPr>
      </w:pPr>
      <w:proofErr w:type="spellStart"/>
      <w:r w:rsidRPr="00C10936">
        <w:rPr>
          <w:rFonts w:ascii="Consolas" w:eastAsia="Times New Roman" w:hAnsi="Consolas" w:cs="Courier New"/>
          <w:color w:val="CCCCCC"/>
          <w:sz w:val="24"/>
          <w:szCs w:val="24"/>
          <w:lang w:eastAsia="fr-FR"/>
        </w:rPr>
        <w:t>influxd</w:t>
      </w:r>
      <w:proofErr w:type="spellEnd"/>
      <w:r w:rsidRPr="00C10936">
        <w:rPr>
          <w:rFonts w:ascii="Consolas" w:eastAsia="Times New Roman" w:hAnsi="Consolas" w:cs="Courier New"/>
          <w:color w:val="CCCCCC"/>
          <w:sz w:val="24"/>
          <w:szCs w:val="24"/>
          <w:lang w:eastAsia="fr-FR"/>
        </w:rPr>
        <w:t xml:space="preserve"> --</w:t>
      </w:r>
      <w:proofErr w:type="spellStart"/>
      <w:r w:rsidRPr="00C10936">
        <w:rPr>
          <w:rFonts w:ascii="Consolas" w:eastAsia="Times New Roman" w:hAnsi="Consolas" w:cs="Courier New"/>
          <w:color w:val="CCCCCC"/>
          <w:sz w:val="24"/>
          <w:szCs w:val="24"/>
          <w:lang w:eastAsia="fr-FR"/>
        </w:rPr>
        <w:t>tls</w:t>
      </w:r>
      <w:proofErr w:type="spellEnd"/>
      <w:r w:rsidRPr="00C10936">
        <w:rPr>
          <w:rFonts w:ascii="Consolas" w:eastAsia="Times New Roman" w:hAnsi="Consolas" w:cs="Courier New"/>
          <w:color w:val="CCCCCC"/>
          <w:sz w:val="24"/>
          <w:szCs w:val="24"/>
          <w:lang w:eastAsia="fr-FR"/>
        </w:rPr>
        <w:t>-cert</w:t>
      </w:r>
      <w:r w:rsidRPr="00C10936">
        <w:rPr>
          <w:rFonts w:ascii="Consolas" w:eastAsia="Times New Roman" w:hAnsi="Consolas" w:cs="Courier New"/>
          <w:color w:val="67CDCC"/>
          <w:spacing w:val="24"/>
          <w:sz w:val="24"/>
          <w:szCs w:val="24"/>
          <w:lang w:eastAsia="fr-FR"/>
        </w:rPr>
        <w:t>=</w:t>
      </w:r>
      <w:r w:rsidRPr="00C10936">
        <w:rPr>
          <w:rFonts w:ascii="Consolas" w:eastAsia="Times New Roman" w:hAnsi="Consolas" w:cs="Courier New"/>
          <w:color w:val="7EC699"/>
          <w:spacing w:val="24"/>
          <w:sz w:val="24"/>
          <w:szCs w:val="24"/>
          <w:lang w:eastAsia="fr-FR"/>
        </w:rPr>
        <w:t>"/</w:t>
      </w:r>
      <w:proofErr w:type="spellStart"/>
      <w:r w:rsidRPr="00C10936">
        <w:rPr>
          <w:rFonts w:ascii="Consolas" w:eastAsia="Times New Roman" w:hAnsi="Consolas" w:cs="Courier New"/>
          <w:color w:val="7EC699"/>
          <w:spacing w:val="24"/>
          <w:sz w:val="24"/>
          <w:szCs w:val="24"/>
          <w:lang w:eastAsia="fr-FR"/>
        </w:rPr>
        <w:t>etc</w:t>
      </w:r>
      <w:proofErr w:type="spellEnd"/>
      <w:r w:rsidRPr="00C10936">
        <w:rPr>
          <w:rFonts w:ascii="Consolas" w:eastAsia="Times New Roman" w:hAnsi="Consolas" w:cs="Courier New"/>
          <w:color w:val="7EC699"/>
          <w:spacing w:val="24"/>
          <w:sz w:val="24"/>
          <w:szCs w:val="24"/>
          <w:lang w:eastAsia="fr-FR"/>
        </w:rPr>
        <w:t>/</w:t>
      </w:r>
      <w:proofErr w:type="spellStart"/>
      <w:r w:rsidRPr="00C10936">
        <w:rPr>
          <w:rFonts w:ascii="Consolas" w:eastAsia="Times New Roman" w:hAnsi="Consolas" w:cs="Courier New"/>
          <w:color w:val="7EC699"/>
          <w:spacing w:val="24"/>
          <w:sz w:val="24"/>
          <w:szCs w:val="24"/>
          <w:lang w:eastAsia="fr-FR"/>
        </w:rPr>
        <w:t>letsencrypt</w:t>
      </w:r>
      <w:proofErr w:type="spellEnd"/>
      <w:r w:rsidRPr="00C10936">
        <w:rPr>
          <w:rFonts w:ascii="Consolas" w:eastAsia="Times New Roman" w:hAnsi="Consolas" w:cs="Courier New"/>
          <w:color w:val="7EC699"/>
          <w:spacing w:val="24"/>
          <w:sz w:val="24"/>
          <w:szCs w:val="24"/>
          <w:lang w:eastAsia="fr-FR"/>
        </w:rPr>
        <w:t>/live/yourdomain.com/</w:t>
      </w:r>
      <w:proofErr w:type="spellStart"/>
      <w:r w:rsidRPr="00C10936">
        <w:rPr>
          <w:rFonts w:ascii="Consolas" w:eastAsia="Times New Roman" w:hAnsi="Consolas" w:cs="Courier New"/>
          <w:color w:val="7EC699"/>
          <w:spacing w:val="24"/>
          <w:sz w:val="24"/>
          <w:szCs w:val="24"/>
          <w:lang w:eastAsia="fr-FR"/>
        </w:rPr>
        <w:t>fullchain.pem</w:t>
      </w:r>
      <w:proofErr w:type="spellEnd"/>
      <w:r w:rsidRPr="00C10936">
        <w:rPr>
          <w:rFonts w:ascii="Consolas" w:eastAsia="Times New Roman" w:hAnsi="Consolas" w:cs="Courier New"/>
          <w:color w:val="7EC699"/>
          <w:spacing w:val="24"/>
          <w:sz w:val="24"/>
          <w:szCs w:val="24"/>
          <w:lang w:eastAsia="fr-FR"/>
        </w:rPr>
        <w:t>"</w:t>
      </w:r>
      <w:r w:rsidRPr="00C10936">
        <w:rPr>
          <w:rFonts w:ascii="Consolas" w:eastAsia="Times New Roman" w:hAnsi="Consolas" w:cs="Courier New"/>
          <w:color w:val="CCCCCC"/>
          <w:sz w:val="24"/>
          <w:szCs w:val="24"/>
          <w:lang w:eastAsia="fr-FR"/>
        </w:rPr>
        <w:t xml:space="preserve"> --</w:t>
      </w:r>
      <w:proofErr w:type="spellStart"/>
      <w:r w:rsidRPr="00C10936">
        <w:rPr>
          <w:rFonts w:ascii="Consolas" w:eastAsia="Times New Roman" w:hAnsi="Consolas" w:cs="Courier New"/>
          <w:color w:val="CCCCCC"/>
          <w:sz w:val="24"/>
          <w:szCs w:val="24"/>
          <w:lang w:eastAsia="fr-FR"/>
        </w:rPr>
        <w:t>tls</w:t>
      </w:r>
      <w:proofErr w:type="spellEnd"/>
      <w:r w:rsidRPr="00C10936">
        <w:rPr>
          <w:rFonts w:ascii="Consolas" w:eastAsia="Times New Roman" w:hAnsi="Consolas" w:cs="Courier New"/>
          <w:color w:val="CCCCCC"/>
          <w:sz w:val="24"/>
          <w:szCs w:val="24"/>
          <w:lang w:eastAsia="fr-FR"/>
        </w:rPr>
        <w:t>-key</w:t>
      </w:r>
      <w:r w:rsidRPr="00C10936">
        <w:rPr>
          <w:rFonts w:ascii="Consolas" w:eastAsia="Times New Roman" w:hAnsi="Consolas" w:cs="Courier New"/>
          <w:color w:val="67CDCC"/>
          <w:spacing w:val="24"/>
          <w:sz w:val="24"/>
          <w:szCs w:val="24"/>
          <w:lang w:eastAsia="fr-FR"/>
        </w:rPr>
        <w:t>=</w:t>
      </w:r>
      <w:r w:rsidRPr="00C10936">
        <w:rPr>
          <w:rFonts w:ascii="Consolas" w:eastAsia="Times New Roman" w:hAnsi="Consolas" w:cs="Courier New"/>
          <w:color w:val="7EC699"/>
          <w:spacing w:val="24"/>
          <w:sz w:val="24"/>
          <w:szCs w:val="24"/>
          <w:lang w:eastAsia="fr-FR"/>
        </w:rPr>
        <w:t>"/</w:t>
      </w:r>
      <w:proofErr w:type="spellStart"/>
      <w:r w:rsidRPr="00C10936">
        <w:rPr>
          <w:rFonts w:ascii="Consolas" w:eastAsia="Times New Roman" w:hAnsi="Consolas" w:cs="Courier New"/>
          <w:color w:val="7EC699"/>
          <w:spacing w:val="24"/>
          <w:sz w:val="24"/>
          <w:szCs w:val="24"/>
          <w:lang w:eastAsia="fr-FR"/>
        </w:rPr>
        <w:t>etc</w:t>
      </w:r>
      <w:proofErr w:type="spellEnd"/>
      <w:r w:rsidRPr="00C10936">
        <w:rPr>
          <w:rFonts w:ascii="Consolas" w:eastAsia="Times New Roman" w:hAnsi="Consolas" w:cs="Courier New"/>
          <w:color w:val="7EC699"/>
          <w:spacing w:val="24"/>
          <w:sz w:val="24"/>
          <w:szCs w:val="24"/>
          <w:lang w:eastAsia="fr-FR"/>
        </w:rPr>
        <w:t>/</w:t>
      </w:r>
      <w:proofErr w:type="spellStart"/>
      <w:r w:rsidRPr="00C10936">
        <w:rPr>
          <w:rFonts w:ascii="Consolas" w:eastAsia="Times New Roman" w:hAnsi="Consolas" w:cs="Courier New"/>
          <w:color w:val="7EC699"/>
          <w:spacing w:val="24"/>
          <w:sz w:val="24"/>
          <w:szCs w:val="24"/>
          <w:lang w:eastAsia="fr-FR"/>
        </w:rPr>
        <w:t>letsencrypt</w:t>
      </w:r>
      <w:proofErr w:type="spellEnd"/>
      <w:r w:rsidRPr="00C10936">
        <w:rPr>
          <w:rFonts w:ascii="Consolas" w:eastAsia="Times New Roman" w:hAnsi="Consolas" w:cs="Courier New"/>
          <w:color w:val="7EC699"/>
          <w:spacing w:val="24"/>
          <w:sz w:val="24"/>
          <w:szCs w:val="24"/>
          <w:lang w:eastAsia="fr-FR"/>
        </w:rPr>
        <w:t>/live/yourdomain.com/</w:t>
      </w:r>
      <w:proofErr w:type="spellStart"/>
      <w:r w:rsidRPr="00C10936">
        <w:rPr>
          <w:rFonts w:ascii="Consolas" w:eastAsia="Times New Roman" w:hAnsi="Consolas" w:cs="Courier New"/>
          <w:color w:val="7EC699"/>
          <w:spacing w:val="24"/>
          <w:sz w:val="24"/>
          <w:szCs w:val="24"/>
          <w:lang w:eastAsia="fr-FR"/>
        </w:rPr>
        <w:t>privkey.pem</w:t>
      </w:r>
      <w:proofErr w:type="spellEnd"/>
      <w:r w:rsidRPr="00C10936">
        <w:rPr>
          <w:rFonts w:ascii="Consolas" w:eastAsia="Times New Roman" w:hAnsi="Consolas" w:cs="Courier New"/>
          <w:color w:val="7EC699"/>
          <w:spacing w:val="24"/>
          <w:sz w:val="24"/>
          <w:szCs w:val="24"/>
          <w:lang w:eastAsia="fr-FR"/>
        </w:rPr>
        <w:t>"</w:t>
      </w:r>
      <w:r w:rsidRPr="00C10936">
        <w:rPr>
          <w:rFonts w:ascii="Consolas" w:eastAsia="Times New Roman" w:hAnsi="Consolas" w:cs="Courier New"/>
          <w:color w:val="CCCCCC"/>
          <w:sz w:val="24"/>
          <w:szCs w:val="24"/>
          <w:lang w:eastAsia="fr-FR"/>
        </w:rPr>
        <w:t xml:space="preserve"> --http-</w:t>
      </w:r>
      <w:proofErr w:type="spellStart"/>
      <w:r w:rsidRPr="00C10936">
        <w:rPr>
          <w:rFonts w:ascii="Consolas" w:eastAsia="Times New Roman" w:hAnsi="Consolas" w:cs="Courier New"/>
          <w:color w:val="CCCCCC"/>
          <w:sz w:val="24"/>
          <w:szCs w:val="24"/>
          <w:lang w:eastAsia="fr-FR"/>
        </w:rPr>
        <w:t>bind</w:t>
      </w:r>
      <w:proofErr w:type="spellEnd"/>
      <w:r w:rsidRPr="00C10936">
        <w:rPr>
          <w:rFonts w:ascii="Consolas" w:eastAsia="Times New Roman" w:hAnsi="Consolas" w:cs="Courier New"/>
          <w:color w:val="CCCCCC"/>
          <w:sz w:val="24"/>
          <w:szCs w:val="24"/>
          <w:lang w:eastAsia="fr-FR"/>
        </w:rPr>
        <w:t>-</w:t>
      </w:r>
      <w:proofErr w:type="spellStart"/>
      <w:r w:rsidRPr="00C10936">
        <w:rPr>
          <w:rFonts w:ascii="Consolas" w:eastAsia="Times New Roman" w:hAnsi="Consolas" w:cs="Courier New"/>
          <w:color w:val="CCCCCC"/>
          <w:sz w:val="24"/>
          <w:szCs w:val="24"/>
          <w:lang w:eastAsia="fr-FR"/>
        </w:rPr>
        <w:t>address</w:t>
      </w:r>
      <w:proofErr w:type="spellEnd"/>
      <w:r w:rsidRPr="00C10936">
        <w:rPr>
          <w:rFonts w:ascii="Consolas" w:eastAsia="Times New Roman" w:hAnsi="Consolas" w:cs="Courier New"/>
          <w:color w:val="67CDCC"/>
          <w:spacing w:val="24"/>
          <w:sz w:val="24"/>
          <w:szCs w:val="24"/>
          <w:lang w:eastAsia="fr-FR"/>
        </w:rPr>
        <w:t>=</w:t>
      </w:r>
      <w:r w:rsidRPr="00C10936">
        <w:rPr>
          <w:rFonts w:ascii="Consolas" w:eastAsia="Times New Roman" w:hAnsi="Consolas" w:cs="Courier New"/>
          <w:color w:val="7EC699"/>
          <w:spacing w:val="24"/>
          <w:sz w:val="24"/>
          <w:szCs w:val="24"/>
          <w:lang w:eastAsia="fr-FR"/>
        </w:rPr>
        <w:t>":443"</w:t>
      </w:r>
    </w:p>
    <w:p w14:paraId="119D8596" w14:textId="77777777" w:rsidR="00C10936" w:rsidRPr="00C10936" w:rsidRDefault="00C10936" w:rsidP="00C10936">
      <w:pPr>
        <w:shd w:val="clear" w:color="auto" w:fill="FFFFFF"/>
        <w:spacing w:before="100" w:beforeAutospacing="1" w:after="100" w:afterAutospacing="1" w:line="384" w:lineRule="atLeast"/>
        <w:rPr>
          <w:rFonts w:ascii="Segoe UI" w:eastAsia="Times New Roman" w:hAnsi="Segoe UI" w:cs="Segoe UI"/>
          <w:color w:val="222222"/>
          <w:spacing w:val="12"/>
          <w:sz w:val="30"/>
          <w:szCs w:val="30"/>
          <w:lang w:eastAsia="fr-FR"/>
        </w:rPr>
      </w:pPr>
      <w:r w:rsidRPr="00C10936">
        <w:rPr>
          <w:rFonts w:ascii="Segoe UI" w:eastAsia="Times New Roman" w:hAnsi="Segoe UI" w:cs="Segoe UI"/>
          <w:color w:val="222222"/>
          <w:spacing w:val="12"/>
          <w:sz w:val="30"/>
          <w:szCs w:val="30"/>
          <w:lang w:eastAsia="fr-FR"/>
        </w:rPr>
        <w:t>Et voilà:</w:t>
      </w:r>
    </w:p>
    <w:p w14:paraId="631A7FA4" w14:textId="259BCB8B" w:rsidR="00C10936" w:rsidRPr="00C10936" w:rsidRDefault="00C10936" w:rsidP="00C10936">
      <w:pPr>
        <w:shd w:val="clear" w:color="auto" w:fill="FFFFFF"/>
        <w:spacing w:beforeAutospacing="1" w:after="0" w:afterAutospacing="1" w:line="384" w:lineRule="atLeast"/>
        <w:rPr>
          <w:rFonts w:ascii="Segoe UI" w:eastAsia="Times New Roman" w:hAnsi="Segoe UI" w:cs="Segoe UI"/>
          <w:color w:val="222222"/>
          <w:spacing w:val="12"/>
          <w:sz w:val="30"/>
          <w:szCs w:val="30"/>
          <w:lang w:eastAsia="fr-FR"/>
        </w:rPr>
      </w:pPr>
      <w:r w:rsidRPr="00C10936">
        <w:rPr>
          <w:rFonts w:ascii="Segoe UI" w:eastAsia="Times New Roman" w:hAnsi="Segoe UI" w:cs="Segoe UI"/>
          <w:noProof/>
          <w:color w:val="51845A"/>
          <w:spacing w:val="12"/>
          <w:sz w:val="30"/>
          <w:szCs w:val="30"/>
          <w:lang w:eastAsia="fr-FR"/>
        </w:rPr>
        <w:drawing>
          <wp:inline distT="0" distB="0" distL="0" distR="0" wp14:anchorId="11FFA8D6" wp14:editId="15E24C74">
            <wp:extent cx="2400300" cy="266700"/>
            <wp:effectExtent l="0" t="0" r="0" b="0"/>
            <wp:docPr id="1" name="Image 1">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266700"/>
                    </a:xfrm>
                    <a:prstGeom prst="rect">
                      <a:avLst/>
                    </a:prstGeom>
                    <a:noFill/>
                    <a:ln>
                      <a:noFill/>
                    </a:ln>
                  </pic:spPr>
                </pic:pic>
              </a:graphicData>
            </a:graphic>
          </wp:inline>
        </w:drawing>
      </w:r>
    </w:p>
    <w:p w14:paraId="0A9FA09B" w14:textId="77777777" w:rsidR="00C10936" w:rsidRPr="00C10936" w:rsidRDefault="00C10936" w:rsidP="00C10936">
      <w:pPr>
        <w:shd w:val="clear" w:color="auto" w:fill="FFFFFF"/>
        <w:spacing w:before="360" w:after="0" w:line="240" w:lineRule="auto"/>
        <w:outlineLvl w:val="1"/>
        <w:rPr>
          <w:rFonts w:ascii="futura" w:eastAsia="Times New Roman" w:hAnsi="futura" w:cs="Segoe UI"/>
          <w:color w:val="222222"/>
          <w:sz w:val="45"/>
          <w:szCs w:val="45"/>
          <w:lang w:eastAsia="fr-FR"/>
        </w:rPr>
      </w:pPr>
      <w:r w:rsidRPr="00C10936">
        <w:rPr>
          <w:rFonts w:ascii="futura" w:eastAsia="Times New Roman" w:hAnsi="futura" w:cs="Segoe UI"/>
          <w:color w:val="222222"/>
          <w:sz w:val="45"/>
          <w:szCs w:val="45"/>
          <w:lang w:eastAsia="fr-FR"/>
        </w:rPr>
        <w:t>Lancer influx en tant que service</w:t>
      </w:r>
    </w:p>
    <w:p w14:paraId="28E10E9C" w14:textId="60B07581" w:rsidR="00C10936" w:rsidRPr="00C10936" w:rsidRDefault="00C10936" w:rsidP="00C10936">
      <w:pPr>
        <w:shd w:val="clear" w:color="auto" w:fill="FFFFFF"/>
        <w:spacing w:before="100" w:beforeAutospacing="1" w:after="100" w:afterAutospacing="1" w:line="384" w:lineRule="atLeast"/>
        <w:rPr>
          <w:rFonts w:ascii="Segoe UI" w:eastAsia="Times New Roman" w:hAnsi="Segoe UI" w:cs="Segoe UI"/>
          <w:color w:val="222222"/>
          <w:spacing w:val="12"/>
          <w:sz w:val="30"/>
          <w:szCs w:val="30"/>
          <w:lang w:eastAsia="fr-FR"/>
        </w:rPr>
      </w:pPr>
      <w:r w:rsidRPr="00C10936">
        <w:rPr>
          <w:rFonts w:ascii="Segoe UI" w:eastAsia="Times New Roman" w:hAnsi="Segoe UI" w:cs="Segoe UI"/>
          <w:color w:val="222222"/>
          <w:spacing w:val="12"/>
          <w:sz w:val="30"/>
          <w:szCs w:val="30"/>
          <w:lang w:eastAsia="fr-FR"/>
        </w:rPr>
        <w:t>Notre connexion est enfin sécurisée et en prime nous avons un joli nom de domaine au lieu d’une adresse IP qui peut changer et être dur</w:t>
      </w:r>
      <w:ins w:id="43" w:author="Romain LE GOAS" w:date="2021-02-04T10:27:00Z">
        <w:r>
          <w:rPr>
            <w:rFonts w:ascii="Segoe UI" w:eastAsia="Times New Roman" w:hAnsi="Segoe UI" w:cs="Segoe UI"/>
            <w:color w:val="222222"/>
            <w:spacing w:val="12"/>
            <w:sz w:val="30"/>
            <w:szCs w:val="30"/>
            <w:lang w:eastAsia="fr-FR"/>
          </w:rPr>
          <w:t>e</w:t>
        </w:r>
      </w:ins>
      <w:r w:rsidRPr="00C10936">
        <w:rPr>
          <w:rFonts w:ascii="Segoe UI" w:eastAsia="Times New Roman" w:hAnsi="Segoe UI" w:cs="Segoe UI"/>
          <w:color w:val="222222"/>
          <w:spacing w:val="12"/>
          <w:sz w:val="30"/>
          <w:szCs w:val="30"/>
          <w:lang w:eastAsia="fr-FR"/>
        </w:rPr>
        <w:t xml:space="preserve"> à retenir. J’ai fait le choix d’utiliser le port 443 pour ne pas avoir le </w:t>
      </w:r>
      <w:r w:rsidRPr="00C10936">
        <w:rPr>
          <w:rFonts w:ascii="Consolas" w:eastAsia="Times New Roman" w:hAnsi="Consolas" w:cs="Courier New"/>
          <w:color w:val="222222"/>
          <w:spacing w:val="24"/>
          <w:sz w:val="20"/>
          <w:szCs w:val="20"/>
          <w:lang w:eastAsia="fr-FR"/>
        </w:rPr>
        <w:t>:8086</w:t>
      </w:r>
      <w:r w:rsidRPr="00C10936">
        <w:rPr>
          <w:rFonts w:ascii="Segoe UI" w:eastAsia="Times New Roman" w:hAnsi="Segoe UI" w:cs="Segoe UI"/>
          <w:color w:val="222222"/>
          <w:spacing w:val="12"/>
          <w:sz w:val="30"/>
          <w:szCs w:val="30"/>
          <w:lang w:eastAsia="fr-FR"/>
        </w:rPr>
        <w:t xml:space="preserve"> derrière mon nom de domaine. Maintenant, il ne nous reste qu’un problème. On lance la </w:t>
      </w:r>
      <w:r w:rsidRPr="00C10936">
        <w:rPr>
          <w:rFonts w:ascii="Segoe UI" w:eastAsia="Times New Roman" w:hAnsi="Segoe UI" w:cs="Segoe UI"/>
          <w:color w:val="222222"/>
          <w:spacing w:val="12"/>
          <w:sz w:val="30"/>
          <w:szCs w:val="30"/>
          <w:lang w:eastAsia="fr-FR"/>
        </w:rPr>
        <w:lastRenderedPageBreak/>
        <w:t>commande manuellement, ainsi que se passe-t-il si l’instance reboot</w:t>
      </w:r>
      <w:ins w:id="44" w:author="Romain LE GOAS" w:date="2021-02-04T10:27:00Z">
        <w:r>
          <w:rPr>
            <w:rFonts w:ascii="Segoe UI" w:eastAsia="Times New Roman" w:hAnsi="Segoe UI" w:cs="Segoe UI"/>
            <w:color w:val="222222"/>
            <w:spacing w:val="12"/>
            <w:sz w:val="30"/>
            <w:szCs w:val="30"/>
            <w:lang w:eastAsia="fr-FR"/>
          </w:rPr>
          <w:t xml:space="preserve"> </w:t>
        </w:r>
      </w:ins>
      <w:r w:rsidRPr="00C10936">
        <w:rPr>
          <w:rFonts w:ascii="Segoe UI" w:eastAsia="Times New Roman" w:hAnsi="Segoe UI" w:cs="Segoe UI"/>
          <w:color w:val="222222"/>
          <w:spacing w:val="12"/>
          <w:sz w:val="30"/>
          <w:szCs w:val="30"/>
          <w:lang w:eastAsia="fr-FR"/>
        </w:rPr>
        <w:t>? Vous l’aurez compris</w:t>
      </w:r>
      <w:ins w:id="45" w:author="Romain LE GOAS" w:date="2021-02-04T10:27:00Z">
        <w:r>
          <w:rPr>
            <w:rFonts w:ascii="Segoe UI" w:eastAsia="Times New Roman" w:hAnsi="Segoe UI" w:cs="Segoe UI"/>
            <w:color w:val="222222"/>
            <w:spacing w:val="12"/>
            <w:sz w:val="30"/>
            <w:szCs w:val="30"/>
            <w:lang w:eastAsia="fr-FR"/>
          </w:rPr>
          <w:t>,</w:t>
        </w:r>
      </w:ins>
      <w:r w:rsidRPr="00C10936">
        <w:rPr>
          <w:rFonts w:ascii="Segoe UI" w:eastAsia="Times New Roman" w:hAnsi="Segoe UI" w:cs="Segoe UI"/>
          <w:color w:val="222222"/>
          <w:spacing w:val="12"/>
          <w:sz w:val="30"/>
          <w:szCs w:val="30"/>
          <w:lang w:eastAsia="fr-FR"/>
        </w:rPr>
        <w:t xml:space="preserve"> cela va stopper notre base de données</w:t>
      </w:r>
      <w:ins w:id="46" w:author="Romain LE GOAS" w:date="2021-02-04T10:27:00Z">
        <w:r>
          <w:rPr>
            <w:rFonts w:ascii="Segoe UI" w:eastAsia="Times New Roman" w:hAnsi="Segoe UI" w:cs="Segoe UI"/>
            <w:color w:val="222222"/>
            <w:spacing w:val="12"/>
            <w:sz w:val="30"/>
            <w:szCs w:val="30"/>
            <w:lang w:eastAsia="fr-FR"/>
          </w:rPr>
          <w:t>,</w:t>
        </w:r>
      </w:ins>
      <w:r w:rsidRPr="00C10936">
        <w:rPr>
          <w:rFonts w:ascii="Segoe UI" w:eastAsia="Times New Roman" w:hAnsi="Segoe UI" w:cs="Segoe UI"/>
          <w:color w:val="222222"/>
          <w:spacing w:val="12"/>
          <w:sz w:val="30"/>
          <w:szCs w:val="30"/>
          <w:lang w:eastAsia="fr-FR"/>
        </w:rPr>
        <w:t xml:space="preserve"> ainsi nous allons utilis</w:t>
      </w:r>
      <w:ins w:id="47" w:author="Romain LE GOAS" w:date="2021-02-04T10:27:00Z">
        <w:r>
          <w:rPr>
            <w:rFonts w:ascii="Segoe UI" w:eastAsia="Times New Roman" w:hAnsi="Segoe UI" w:cs="Segoe UI"/>
            <w:color w:val="222222"/>
            <w:spacing w:val="12"/>
            <w:sz w:val="30"/>
            <w:szCs w:val="30"/>
            <w:lang w:eastAsia="fr-FR"/>
          </w:rPr>
          <w:t>er</w:t>
        </w:r>
      </w:ins>
      <w:del w:id="48" w:author="Romain LE GOAS" w:date="2021-02-04T10:27:00Z">
        <w:r w:rsidRPr="00C10936" w:rsidDel="00C10936">
          <w:rPr>
            <w:rFonts w:ascii="Segoe UI" w:eastAsia="Times New Roman" w:hAnsi="Segoe UI" w:cs="Segoe UI"/>
            <w:color w:val="222222"/>
            <w:spacing w:val="12"/>
            <w:sz w:val="30"/>
            <w:szCs w:val="30"/>
            <w:lang w:eastAsia="fr-FR"/>
          </w:rPr>
          <w:delText>é</w:delText>
        </w:r>
      </w:del>
      <w:r w:rsidRPr="00C10936">
        <w:rPr>
          <w:rFonts w:ascii="Segoe UI" w:eastAsia="Times New Roman" w:hAnsi="Segoe UI" w:cs="Segoe UI"/>
          <w:color w:val="222222"/>
          <w:spacing w:val="12"/>
          <w:sz w:val="30"/>
          <w:szCs w:val="30"/>
          <w:lang w:eastAsia="fr-FR"/>
        </w:rPr>
        <w:t xml:space="preserve"> le service influx. Il suffit de rentrer la commande suivante pour lancer </w:t>
      </w:r>
      <w:proofErr w:type="spellStart"/>
      <w:r w:rsidRPr="00C10936">
        <w:rPr>
          <w:rFonts w:ascii="Segoe UI" w:eastAsia="Times New Roman" w:hAnsi="Segoe UI" w:cs="Segoe UI"/>
          <w:color w:val="222222"/>
          <w:spacing w:val="12"/>
          <w:sz w:val="30"/>
          <w:szCs w:val="30"/>
          <w:lang w:eastAsia="fr-FR"/>
        </w:rPr>
        <w:t>influxdb</w:t>
      </w:r>
      <w:proofErr w:type="spellEnd"/>
      <w:r w:rsidRPr="00C10936">
        <w:rPr>
          <w:rFonts w:ascii="Segoe UI" w:eastAsia="Times New Roman" w:hAnsi="Segoe UI" w:cs="Segoe UI"/>
          <w:color w:val="222222"/>
          <w:spacing w:val="12"/>
          <w:sz w:val="30"/>
          <w:szCs w:val="30"/>
          <w:lang w:eastAsia="fr-FR"/>
        </w:rPr>
        <w:t xml:space="preserve"> en tant que service:</w:t>
      </w:r>
    </w:p>
    <w:p w14:paraId="5CFA4844" w14:textId="77777777" w:rsidR="00C10936" w:rsidRPr="00C10936" w:rsidRDefault="00C10936" w:rsidP="00C1093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Consolas" w:eastAsia="Times New Roman" w:hAnsi="Consolas" w:cs="Courier New"/>
          <w:color w:val="FFFFFF"/>
          <w:sz w:val="24"/>
          <w:szCs w:val="24"/>
          <w:lang w:eastAsia="fr-FR"/>
        </w:rPr>
      </w:pPr>
      <w:proofErr w:type="spellStart"/>
      <w:r w:rsidRPr="00C10936">
        <w:rPr>
          <w:rFonts w:ascii="Consolas" w:eastAsia="Times New Roman" w:hAnsi="Consolas" w:cs="Courier New"/>
          <w:color w:val="F08D49"/>
          <w:spacing w:val="24"/>
          <w:sz w:val="24"/>
          <w:szCs w:val="24"/>
          <w:lang w:eastAsia="fr-FR"/>
        </w:rPr>
        <w:t>sudo</w:t>
      </w:r>
      <w:proofErr w:type="spellEnd"/>
      <w:r w:rsidRPr="00C10936">
        <w:rPr>
          <w:rFonts w:ascii="Consolas" w:eastAsia="Times New Roman" w:hAnsi="Consolas" w:cs="Courier New"/>
          <w:color w:val="CCCCCC"/>
          <w:sz w:val="24"/>
          <w:szCs w:val="24"/>
          <w:lang w:eastAsia="fr-FR"/>
        </w:rPr>
        <w:t xml:space="preserve"> </w:t>
      </w:r>
      <w:r w:rsidRPr="00C10936">
        <w:rPr>
          <w:rFonts w:ascii="Consolas" w:eastAsia="Times New Roman" w:hAnsi="Consolas" w:cs="Courier New"/>
          <w:color w:val="F08D49"/>
          <w:spacing w:val="24"/>
          <w:sz w:val="24"/>
          <w:szCs w:val="24"/>
          <w:lang w:eastAsia="fr-FR"/>
        </w:rPr>
        <w:t>service</w:t>
      </w:r>
      <w:r w:rsidRPr="00C10936">
        <w:rPr>
          <w:rFonts w:ascii="Consolas" w:eastAsia="Times New Roman" w:hAnsi="Consolas" w:cs="Courier New"/>
          <w:color w:val="CCCCCC"/>
          <w:sz w:val="24"/>
          <w:szCs w:val="24"/>
          <w:lang w:eastAsia="fr-FR"/>
        </w:rPr>
        <w:t xml:space="preserve"> </w:t>
      </w:r>
      <w:proofErr w:type="spellStart"/>
      <w:r w:rsidRPr="00C10936">
        <w:rPr>
          <w:rFonts w:ascii="Consolas" w:eastAsia="Times New Roman" w:hAnsi="Consolas" w:cs="Courier New"/>
          <w:color w:val="CCCCCC"/>
          <w:sz w:val="24"/>
          <w:szCs w:val="24"/>
          <w:lang w:eastAsia="fr-FR"/>
        </w:rPr>
        <w:t>influxdb</w:t>
      </w:r>
      <w:proofErr w:type="spellEnd"/>
      <w:r w:rsidRPr="00C10936">
        <w:rPr>
          <w:rFonts w:ascii="Consolas" w:eastAsia="Times New Roman" w:hAnsi="Consolas" w:cs="Courier New"/>
          <w:color w:val="CCCCCC"/>
          <w:sz w:val="24"/>
          <w:szCs w:val="24"/>
          <w:lang w:eastAsia="fr-FR"/>
        </w:rPr>
        <w:t xml:space="preserve"> start</w:t>
      </w:r>
    </w:p>
    <w:p w14:paraId="08B3517E" w14:textId="6B7845AC" w:rsidR="00C10936" w:rsidRPr="00C10936" w:rsidRDefault="00C10936" w:rsidP="00C10936">
      <w:pPr>
        <w:shd w:val="clear" w:color="auto" w:fill="FFFFFF"/>
        <w:spacing w:before="100" w:beforeAutospacing="1" w:after="100" w:afterAutospacing="1" w:line="384" w:lineRule="atLeast"/>
        <w:rPr>
          <w:rFonts w:ascii="Segoe UI" w:eastAsia="Times New Roman" w:hAnsi="Segoe UI" w:cs="Segoe UI"/>
          <w:color w:val="222222"/>
          <w:spacing w:val="12"/>
          <w:sz w:val="30"/>
          <w:szCs w:val="30"/>
          <w:lang w:eastAsia="fr-FR"/>
        </w:rPr>
      </w:pPr>
      <w:r w:rsidRPr="00C10936">
        <w:rPr>
          <w:rFonts w:ascii="Segoe UI" w:eastAsia="Times New Roman" w:hAnsi="Segoe UI" w:cs="Segoe UI"/>
          <w:color w:val="222222"/>
          <w:spacing w:val="12"/>
          <w:sz w:val="30"/>
          <w:szCs w:val="30"/>
          <w:lang w:eastAsia="fr-FR"/>
        </w:rPr>
        <w:t xml:space="preserve">Malheureusement, on </w:t>
      </w:r>
      <w:ins w:id="49" w:author="Romain LE GOAS" w:date="2021-02-04T10:28:00Z">
        <w:r w:rsidR="00170F50">
          <w:rPr>
            <w:rFonts w:ascii="Segoe UI" w:eastAsia="Times New Roman" w:hAnsi="Segoe UI" w:cs="Segoe UI"/>
            <w:color w:val="222222"/>
            <w:spacing w:val="12"/>
            <w:sz w:val="30"/>
            <w:szCs w:val="30"/>
            <w:lang w:eastAsia="fr-FR"/>
          </w:rPr>
          <w:t>n’</w:t>
        </w:r>
      </w:ins>
      <w:r w:rsidRPr="00C10936">
        <w:rPr>
          <w:rFonts w:ascii="Segoe UI" w:eastAsia="Times New Roman" w:hAnsi="Segoe UI" w:cs="Segoe UI"/>
          <w:color w:val="222222"/>
          <w:spacing w:val="12"/>
          <w:sz w:val="30"/>
          <w:szCs w:val="30"/>
          <w:lang w:eastAsia="fr-FR"/>
        </w:rPr>
        <w:t>a plus le port, ni l’https puisque nous passions les arguments via des flags de notre commande </w:t>
      </w:r>
      <w:proofErr w:type="spellStart"/>
      <w:r w:rsidRPr="00C10936">
        <w:rPr>
          <w:rFonts w:ascii="Consolas" w:eastAsia="Times New Roman" w:hAnsi="Consolas" w:cs="Courier New"/>
          <w:color w:val="222222"/>
          <w:spacing w:val="24"/>
          <w:sz w:val="20"/>
          <w:szCs w:val="20"/>
          <w:lang w:eastAsia="fr-FR"/>
        </w:rPr>
        <w:t>influxd</w:t>
      </w:r>
      <w:proofErr w:type="spellEnd"/>
      <w:r w:rsidRPr="00C10936">
        <w:rPr>
          <w:rFonts w:ascii="Segoe UI" w:eastAsia="Times New Roman" w:hAnsi="Segoe UI" w:cs="Segoe UI"/>
          <w:color w:val="222222"/>
          <w:spacing w:val="12"/>
          <w:sz w:val="30"/>
          <w:szCs w:val="30"/>
          <w:lang w:eastAsia="fr-FR"/>
        </w:rPr>
        <w:t xml:space="preserve">. Fort heureusement, il existe une autre manière d'ajouter une configuration pour notre base de données. Pour </w:t>
      </w:r>
      <w:ins w:id="50" w:author="Romain LE GOAS" w:date="2021-02-04T10:28:00Z">
        <w:r w:rsidR="00170F50">
          <w:rPr>
            <w:rFonts w:ascii="Segoe UI" w:eastAsia="Times New Roman" w:hAnsi="Segoe UI" w:cs="Segoe UI"/>
            <w:color w:val="222222"/>
            <w:spacing w:val="12"/>
            <w:sz w:val="30"/>
            <w:szCs w:val="30"/>
            <w:lang w:eastAsia="fr-FR"/>
          </w:rPr>
          <w:t>c</w:t>
        </w:r>
      </w:ins>
      <w:del w:id="51" w:author="Romain LE GOAS" w:date="2021-02-04T10:28:00Z">
        <w:r w:rsidRPr="00C10936" w:rsidDel="00170F50">
          <w:rPr>
            <w:rFonts w:ascii="Segoe UI" w:eastAsia="Times New Roman" w:hAnsi="Segoe UI" w:cs="Segoe UI"/>
            <w:color w:val="222222"/>
            <w:spacing w:val="12"/>
            <w:sz w:val="30"/>
            <w:szCs w:val="30"/>
            <w:lang w:eastAsia="fr-FR"/>
          </w:rPr>
          <w:delText>s</w:delText>
        </w:r>
      </w:del>
      <w:r w:rsidRPr="00C10936">
        <w:rPr>
          <w:rFonts w:ascii="Segoe UI" w:eastAsia="Times New Roman" w:hAnsi="Segoe UI" w:cs="Segoe UI"/>
          <w:color w:val="222222"/>
          <w:spacing w:val="12"/>
          <w:sz w:val="30"/>
          <w:szCs w:val="30"/>
          <w:lang w:eastAsia="fr-FR"/>
        </w:rPr>
        <w:t>e faire</w:t>
      </w:r>
      <w:ins w:id="52" w:author="Romain LE GOAS" w:date="2021-02-04T10:28:00Z">
        <w:r w:rsidR="00170F50">
          <w:rPr>
            <w:rFonts w:ascii="Segoe UI" w:eastAsia="Times New Roman" w:hAnsi="Segoe UI" w:cs="Segoe UI"/>
            <w:color w:val="222222"/>
            <w:spacing w:val="12"/>
            <w:sz w:val="30"/>
            <w:szCs w:val="30"/>
            <w:lang w:eastAsia="fr-FR"/>
          </w:rPr>
          <w:t>,</w:t>
        </w:r>
      </w:ins>
      <w:r w:rsidRPr="00C10936">
        <w:rPr>
          <w:rFonts w:ascii="Segoe UI" w:eastAsia="Times New Roman" w:hAnsi="Segoe UI" w:cs="Segoe UI"/>
          <w:color w:val="222222"/>
          <w:spacing w:val="12"/>
          <w:sz w:val="30"/>
          <w:szCs w:val="30"/>
          <w:lang w:eastAsia="fr-FR"/>
        </w:rPr>
        <w:t xml:space="preserve"> nous allons créer un fichier de configuration.</w:t>
      </w:r>
    </w:p>
    <w:p w14:paraId="6249FAC1" w14:textId="0015CC27" w:rsidR="00C10936" w:rsidRPr="00C10936" w:rsidRDefault="00C10936" w:rsidP="00C10936">
      <w:pPr>
        <w:shd w:val="clear" w:color="auto" w:fill="FFFFFF"/>
        <w:spacing w:before="100" w:beforeAutospacing="1" w:after="100" w:afterAutospacing="1" w:line="384" w:lineRule="atLeast"/>
        <w:rPr>
          <w:rFonts w:ascii="Segoe UI" w:eastAsia="Times New Roman" w:hAnsi="Segoe UI" w:cs="Segoe UI"/>
          <w:color w:val="222222"/>
          <w:spacing w:val="12"/>
          <w:sz w:val="30"/>
          <w:szCs w:val="30"/>
          <w:lang w:eastAsia="fr-FR"/>
        </w:rPr>
      </w:pPr>
      <w:r w:rsidRPr="00C10936">
        <w:rPr>
          <w:rFonts w:ascii="Segoe UI" w:eastAsia="Times New Roman" w:hAnsi="Segoe UI" w:cs="Segoe UI"/>
          <w:color w:val="222222"/>
          <w:spacing w:val="12"/>
          <w:sz w:val="30"/>
          <w:szCs w:val="30"/>
          <w:lang w:eastAsia="fr-FR"/>
        </w:rPr>
        <w:t>Pour cela</w:t>
      </w:r>
      <w:ins w:id="53" w:author="Romain LE GOAS" w:date="2021-02-04T10:28:00Z">
        <w:r w:rsidR="00170F50">
          <w:rPr>
            <w:rFonts w:ascii="Segoe UI" w:eastAsia="Times New Roman" w:hAnsi="Segoe UI" w:cs="Segoe UI"/>
            <w:color w:val="222222"/>
            <w:spacing w:val="12"/>
            <w:sz w:val="30"/>
            <w:szCs w:val="30"/>
            <w:lang w:eastAsia="fr-FR"/>
          </w:rPr>
          <w:t>,</w:t>
        </w:r>
      </w:ins>
      <w:r w:rsidRPr="00C10936">
        <w:rPr>
          <w:rFonts w:ascii="Segoe UI" w:eastAsia="Times New Roman" w:hAnsi="Segoe UI" w:cs="Segoe UI"/>
          <w:color w:val="222222"/>
          <w:spacing w:val="12"/>
          <w:sz w:val="30"/>
          <w:szCs w:val="30"/>
          <w:lang w:eastAsia="fr-FR"/>
        </w:rPr>
        <w:t xml:space="preserve"> nous allons setup la localisation de ce fameux fichier via une variable d’environnement:</w:t>
      </w:r>
    </w:p>
    <w:p w14:paraId="4B25AFDB" w14:textId="77777777" w:rsidR="00C10936" w:rsidRPr="00C10936" w:rsidRDefault="00C10936" w:rsidP="00C1093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Consolas" w:eastAsia="Times New Roman" w:hAnsi="Consolas" w:cs="Courier New"/>
          <w:color w:val="FFFFFF"/>
          <w:sz w:val="24"/>
          <w:szCs w:val="24"/>
          <w:lang w:eastAsia="fr-FR"/>
        </w:rPr>
      </w:pPr>
      <w:r w:rsidRPr="00C10936">
        <w:rPr>
          <w:rFonts w:ascii="Consolas" w:eastAsia="Times New Roman" w:hAnsi="Consolas" w:cs="Courier New"/>
          <w:color w:val="CC99CD"/>
          <w:spacing w:val="24"/>
          <w:sz w:val="24"/>
          <w:szCs w:val="24"/>
          <w:lang w:eastAsia="fr-FR"/>
        </w:rPr>
        <w:t>export</w:t>
      </w:r>
      <w:r w:rsidRPr="00C10936">
        <w:rPr>
          <w:rFonts w:ascii="Consolas" w:eastAsia="Times New Roman" w:hAnsi="Consolas" w:cs="Courier New"/>
          <w:color w:val="CCCCCC"/>
          <w:sz w:val="24"/>
          <w:szCs w:val="24"/>
          <w:lang w:eastAsia="fr-FR"/>
        </w:rPr>
        <w:t xml:space="preserve"> </w:t>
      </w:r>
      <w:r w:rsidRPr="00C10936">
        <w:rPr>
          <w:rFonts w:ascii="Consolas" w:eastAsia="Times New Roman" w:hAnsi="Consolas" w:cs="Courier New"/>
          <w:color w:val="7EC699"/>
          <w:spacing w:val="24"/>
          <w:sz w:val="24"/>
          <w:szCs w:val="24"/>
          <w:lang w:eastAsia="fr-FR"/>
        </w:rPr>
        <w:t>INFLUXD_CONFIG_PATH</w:t>
      </w:r>
      <w:r w:rsidRPr="00C10936">
        <w:rPr>
          <w:rFonts w:ascii="Consolas" w:eastAsia="Times New Roman" w:hAnsi="Consolas" w:cs="Courier New"/>
          <w:color w:val="67CDCC"/>
          <w:spacing w:val="24"/>
          <w:sz w:val="24"/>
          <w:szCs w:val="24"/>
          <w:lang w:eastAsia="fr-FR"/>
        </w:rPr>
        <w:t>=</w:t>
      </w:r>
      <w:r w:rsidRPr="00C10936">
        <w:rPr>
          <w:rFonts w:ascii="Consolas" w:eastAsia="Times New Roman" w:hAnsi="Consolas" w:cs="Courier New"/>
          <w:color w:val="CCCCCC"/>
          <w:sz w:val="24"/>
          <w:szCs w:val="24"/>
          <w:lang w:eastAsia="fr-FR"/>
        </w:rPr>
        <w:t>/</w:t>
      </w:r>
      <w:proofErr w:type="spellStart"/>
      <w:r w:rsidRPr="00C10936">
        <w:rPr>
          <w:rFonts w:ascii="Consolas" w:eastAsia="Times New Roman" w:hAnsi="Consolas" w:cs="Courier New"/>
          <w:color w:val="CCCCCC"/>
          <w:sz w:val="24"/>
          <w:szCs w:val="24"/>
          <w:lang w:eastAsia="fr-FR"/>
        </w:rPr>
        <w:t>etc</w:t>
      </w:r>
      <w:proofErr w:type="spellEnd"/>
      <w:r w:rsidRPr="00C10936">
        <w:rPr>
          <w:rFonts w:ascii="Consolas" w:eastAsia="Times New Roman" w:hAnsi="Consolas" w:cs="Courier New"/>
          <w:color w:val="CCCCCC"/>
          <w:sz w:val="24"/>
          <w:szCs w:val="24"/>
          <w:lang w:eastAsia="fr-FR"/>
        </w:rPr>
        <w:t>/</w:t>
      </w:r>
      <w:proofErr w:type="spellStart"/>
      <w:r w:rsidRPr="00C10936">
        <w:rPr>
          <w:rFonts w:ascii="Consolas" w:eastAsia="Times New Roman" w:hAnsi="Consolas" w:cs="Courier New"/>
          <w:color w:val="CCCCCC"/>
          <w:sz w:val="24"/>
          <w:szCs w:val="24"/>
          <w:lang w:eastAsia="fr-FR"/>
        </w:rPr>
        <w:t>influxdb</w:t>
      </w:r>
      <w:proofErr w:type="spellEnd"/>
    </w:p>
    <w:p w14:paraId="7FD8340E" w14:textId="5F45A099" w:rsidR="00C10936" w:rsidRPr="00C10936" w:rsidRDefault="00C10936" w:rsidP="00C10936">
      <w:pPr>
        <w:shd w:val="clear" w:color="auto" w:fill="FFFFFF"/>
        <w:spacing w:before="100" w:beforeAutospacing="1" w:after="100" w:afterAutospacing="1" w:line="384" w:lineRule="atLeast"/>
        <w:rPr>
          <w:rFonts w:ascii="Segoe UI" w:eastAsia="Times New Roman" w:hAnsi="Segoe UI" w:cs="Segoe UI"/>
          <w:color w:val="222222"/>
          <w:spacing w:val="12"/>
          <w:sz w:val="30"/>
          <w:szCs w:val="30"/>
          <w:lang w:eastAsia="fr-FR"/>
        </w:rPr>
      </w:pPr>
      <w:r w:rsidRPr="00C10936">
        <w:rPr>
          <w:rFonts w:ascii="Segoe UI" w:eastAsia="Times New Roman" w:hAnsi="Segoe UI" w:cs="Segoe UI"/>
          <w:color w:val="222222"/>
          <w:spacing w:val="12"/>
          <w:sz w:val="30"/>
          <w:szCs w:val="30"/>
          <w:lang w:eastAsia="fr-FR"/>
        </w:rPr>
        <w:t>Puis à l'intérieur de ce chemin</w:t>
      </w:r>
      <w:ins w:id="54" w:author="Romain LE GOAS" w:date="2021-02-04T10:28:00Z">
        <w:r w:rsidR="00170F50">
          <w:rPr>
            <w:rFonts w:ascii="Segoe UI" w:eastAsia="Times New Roman" w:hAnsi="Segoe UI" w:cs="Segoe UI"/>
            <w:color w:val="222222"/>
            <w:spacing w:val="12"/>
            <w:sz w:val="30"/>
            <w:szCs w:val="30"/>
            <w:lang w:eastAsia="fr-FR"/>
          </w:rPr>
          <w:t>,</w:t>
        </w:r>
      </w:ins>
      <w:r w:rsidRPr="00C10936">
        <w:rPr>
          <w:rFonts w:ascii="Segoe UI" w:eastAsia="Times New Roman" w:hAnsi="Segoe UI" w:cs="Segoe UI"/>
          <w:color w:val="222222"/>
          <w:spacing w:val="12"/>
          <w:sz w:val="30"/>
          <w:szCs w:val="30"/>
          <w:lang w:eastAsia="fr-FR"/>
        </w:rPr>
        <w:t xml:space="preserve"> nous allons créer un fichier </w:t>
      </w:r>
      <w:proofErr w:type="spellStart"/>
      <w:r w:rsidRPr="00C10936">
        <w:rPr>
          <w:rFonts w:ascii="Segoe UI" w:eastAsia="Times New Roman" w:hAnsi="Segoe UI" w:cs="Segoe UI"/>
          <w:color w:val="222222"/>
          <w:spacing w:val="12"/>
          <w:sz w:val="30"/>
          <w:szCs w:val="30"/>
          <w:lang w:eastAsia="fr-FR"/>
        </w:rPr>
        <w:t>config.toml</w:t>
      </w:r>
      <w:proofErr w:type="spellEnd"/>
      <w:r w:rsidRPr="00C10936">
        <w:rPr>
          <w:rFonts w:ascii="Segoe UI" w:eastAsia="Times New Roman" w:hAnsi="Segoe UI" w:cs="Segoe UI"/>
          <w:color w:val="222222"/>
          <w:spacing w:val="12"/>
          <w:sz w:val="30"/>
          <w:szCs w:val="30"/>
          <w:lang w:eastAsia="fr-FR"/>
        </w:rPr>
        <w:t xml:space="preserve">. Ceci diffère de </w:t>
      </w:r>
      <w:proofErr w:type="spellStart"/>
      <w:r w:rsidRPr="00C10936">
        <w:rPr>
          <w:rFonts w:ascii="Segoe UI" w:eastAsia="Times New Roman" w:hAnsi="Segoe UI" w:cs="Segoe UI"/>
          <w:color w:val="222222"/>
          <w:spacing w:val="12"/>
          <w:sz w:val="30"/>
          <w:szCs w:val="30"/>
          <w:lang w:eastAsia="fr-FR"/>
        </w:rPr>
        <w:t>influxDB</w:t>
      </w:r>
      <w:proofErr w:type="spellEnd"/>
      <w:r w:rsidRPr="00C10936">
        <w:rPr>
          <w:rFonts w:ascii="Segoe UI" w:eastAsia="Times New Roman" w:hAnsi="Segoe UI" w:cs="Segoe UI"/>
          <w:color w:val="222222"/>
          <w:spacing w:val="12"/>
          <w:sz w:val="30"/>
          <w:szCs w:val="30"/>
          <w:lang w:eastAsia="fr-FR"/>
        </w:rPr>
        <w:t xml:space="preserve"> post version 2, pour plus d’informations: </w:t>
      </w:r>
      <w:hyperlink r:id="rId12" w:history="1">
        <w:r w:rsidRPr="00C10936">
          <w:rPr>
            <w:rFonts w:ascii="Segoe UI" w:eastAsia="Times New Roman" w:hAnsi="Segoe UI" w:cs="Segoe UI"/>
            <w:color w:val="51845A"/>
            <w:spacing w:val="12"/>
            <w:sz w:val="30"/>
            <w:szCs w:val="30"/>
            <w:u w:val="single"/>
            <w:lang w:eastAsia="fr-FR"/>
          </w:rPr>
          <w:t>https://docs.influxdata.com/influxdb/v2.0/reference/config-options/</w:t>
        </w:r>
      </w:hyperlink>
      <w:r w:rsidRPr="00C10936">
        <w:rPr>
          <w:rFonts w:ascii="Segoe UI" w:eastAsia="Times New Roman" w:hAnsi="Segoe UI" w:cs="Segoe UI"/>
          <w:color w:val="222222"/>
          <w:spacing w:val="12"/>
          <w:sz w:val="30"/>
          <w:szCs w:val="30"/>
          <w:lang w:eastAsia="fr-FR"/>
        </w:rPr>
        <w:t>.</w:t>
      </w:r>
    </w:p>
    <w:p w14:paraId="2451F293" w14:textId="77777777" w:rsidR="00C10936" w:rsidRPr="00C10936" w:rsidRDefault="00C10936" w:rsidP="00C10936">
      <w:pPr>
        <w:shd w:val="clear" w:color="auto" w:fill="FFFFFF"/>
        <w:spacing w:before="100" w:beforeAutospacing="1" w:after="100" w:afterAutospacing="1" w:line="384" w:lineRule="atLeast"/>
        <w:rPr>
          <w:rFonts w:ascii="Segoe UI" w:eastAsia="Times New Roman" w:hAnsi="Segoe UI" w:cs="Segoe UI"/>
          <w:color w:val="222222"/>
          <w:spacing w:val="12"/>
          <w:sz w:val="30"/>
          <w:szCs w:val="30"/>
          <w:lang w:eastAsia="fr-FR"/>
        </w:rPr>
      </w:pPr>
      <w:r w:rsidRPr="00C10936">
        <w:rPr>
          <w:rFonts w:ascii="Segoe UI" w:eastAsia="Times New Roman" w:hAnsi="Segoe UI" w:cs="Segoe UI"/>
          <w:color w:val="222222"/>
          <w:spacing w:val="12"/>
          <w:sz w:val="30"/>
          <w:szCs w:val="30"/>
          <w:lang w:eastAsia="fr-FR"/>
        </w:rPr>
        <w:t>Il nous suffit juste de retranscrire la même configuration qu’en ligne de commande:</w:t>
      </w:r>
    </w:p>
    <w:p w14:paraId="76D3C40C" w14:textId="77777777" w:rsidR="00C10936" w:rsidRPr="00C10936" w:rsidRDefault="00C10936" w:rsidP="00C1093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Consolas" w:eastAsia="Times New Roman" w:hAnsi="Consolas" w:cs="Courier New"/>
          <w:color w:val="CCCCCC"/>
          <w:sz w:val="24"/>
          <w:szCs w:val="24"/>
          <w:lang w:val="en-US" w:eastAsia="fr-FR"/>
        </w:rPr>
      </w:pPr>
      <w:r w:rsidRPr="00C10936">
        <w:rPr>
          <w:rFonts w:ascii="Consolas" w:eastAsia="Times New Roman" w:hAnsi="Consolas" w:cs="Courier New"/>
          <w:color w:val="999999"/>
          <w:spacing w:val="24"/>
          <w:sz w:val="24"/>
          <w:szCs w:val="24"/>
          <w:lang w:val="en-US" w:eastAsia="fr-FR"/>
        </w:rPr>
        <w:t># The SSL certificate to use when HTTPS is enabled.</w:t>
      </w:r>
    </w:p>
    <w:p w14:paraId="3514E79D" w14:textId="77777777" w:rsidR="00C10936" w:rsidRPr="00C10936" w:rsidRDefault="00C10936" w:rsidP="00C1093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Consolas" w:eastAsia="Times New Roman" w:hAnsi="Consolas" w:cs="Courier New"/>
          <w:color w:val="CCCCCC"/>
          <w:sz w:val="24"/>
          <w:szCs w:val="24"/>
          <w:lang w:val="en-US" w:eastAsia="fr-FR"/>
        </w:rPr>
      </w:pPr>
      <w:proofErr w:type="spellStart"/>
      <w:r w:rsidRPr="00C10936">
        <w:rPr>
          <w:rFonts w:ascii="Consolas" w:eastAsia="Times New Roman" w:hAnsi="Consolas" w:cs="Courier New"/>
          <w:color w:val="CCCCCC"/>
          <w:sz w:val="24"/>
          <w:szCs w:val="24"/>
          <w:lang w:val="en-US" w:eastAsia="fr-FR"/>
        </w:rPr>
        <w:t>tls</w:t>
      </w:r>
      <w:proofErr w:type="spellEnd"/>
      <w:r w:rsidRPr="00C10936">
        <w:rPr>
          <w:rFonts w:ascii="Consolas" w:eastAsia="Times New Roman" w:hAnsi="Consolas" w:cs="Courier New"/>
          <w:color w:val="CCCCCC"/>
          <w:sz w:val="24"/>
          <w:szCs w:val="24"/>
          <w:lang w:val="en-US" w:eastAsia="fr-FR"/>
        </w:rPr>
        <w:t xml:space="preserve">-cert </w:t>
      </w:r>
      <w:r w:rsidRPr="00C10936">
        <w:rPr>
          <w:rFonts w:ascii="Consolas" w:eastAsia="Times New Roman" w:hAnsi="Consolas" w:cs="Courier New"/>
          <w:color w:val="67CDCC"/>
          <w:spacing w:val="24"/>
          <w:sz w:val="24"/>
          <w:szCs w:val="24"/>
          <w:lang w:val="en-US" w:eastAsia="fr-FR"/>
        </w:rPr>
        <w:t>=</w:t>
      </w:r>
      <w:r w:rsidRPr="00C10936">
        <w:rPr>
          <w:rFonts w:ascii="Consolas" w:eastAsia="Times New Roman" w:hAnsi="Consolas" w:cs="Courier New"/>
          <w:color w:val="CCCCCC"/>
          <w:sz w:val="24"/>
          <w:szCs w:val="24"/>
          <w:lang w:val="en-US" w:eastAsia="fr-FR"/>
        </w:rPr>
        <w:t xml:space="preserve"> </w:t>
      </w:r>
      <w:r w:rsidRPr="00C10936">
        <w:rPr>
          <w:rFonts w:ascii="Consolas" w:eastAsia="Times New Roman" w:hAnsi="Consolas" w:cs="Courier New"/>
          <w:color w:val="7EC699"/>
          <w:spacing w:val="24"/>
          <w:sz w:val="24"/>
          <w:szCs w:val="24"/>
          <w:lang w:val="en-US" w:eastAsia="fr-FR"/>
        </w:rPr>
        <w:t>"/</w:t>
      </w:r>
      <w:proofErr w:type="spellStart"/>
      <w:r w:rsidRPr="00C10936">
        <w:rPr>
          <w:rFonts w:ascii="Consolas" w:eastAsia="Times New Roman" w:hAnsi="Consolas" w:cs="Courier New"/>
          <w:color w:val="7EC699"/>
          <w:spacing w:val="24"/>
          <w:sz w:val="24"/>
          <w:szCs w:val="24"/>
          <w:lang w:val="en-US" w:eastAsia="fr-FR"/>
        </w:rPr>
        <w:t>etc</w:t>
      </w:r>
      <w:proofErr w:type="spellEnd"/>
      <w:r w:rsidRPr="00C10936">
        <w:rPr>
          <w:rFonts w:ascii="Consolas" w:eastAsia="Times New Roman" w:hAnsi="Consolas" w:cs="Courier New"/>
          <w:color w:val="7EC699"/>
          <w:spacing w:val="24"/>
          <w:sz w:val="24"/>
          <w:szCs w:val="24"/>
          <w:lang w:val="en-US" w:eastAsia="fr-FR"/>
        </w:rPr>
        <w:t>/</w:t>
      </w:r>
      <w:proofErr w:type="spellStart"/>
      <w:r w:rsidRPr="00C10936">
        <w:rPr>
          <w:rFonts w:ascii="Consolas" w:eastAsia="Times New Roman" w:hAnsi="Consolas" w:cs="Courier New"/>
          <w:color w:val="7EC699"/>
          <w:spacing w:val="24"/>
          <w:sz w:val="24"/>
          <w:szCs w:val="24"/>
          <w:lang w:val="en-US" w:eastAsia="fr-FR"/>
        </w:rPr>
        <w:t>letsencrypt</w:t>
      </w:r>
      <w:proofErr w:type="spellEnd"/>
      <w:r w:rsidRPr="00C10936">
        <w:rPr>
          <w:rFonts w:ascii="Consolas" w:eastAsia="Times New Roman" w:hAnsi="Consolas" w:cs="Courier New"/>
          <w:color w:val="7EC699"/>
          <w:spacing w:val="24"/>
          <w:sz w:val="24"/>
          <w:szCs w:val="24"/>
          <w:lang w:val="en-US" w:eastAsia="fr-FR"/>
        </w:rPr>
        <w:t>/live/yourdomain.com/</w:t>
      </w:r>
      <w:proofErr w:type="spellStart"/>
      <w:r w:rsidRPr="00C10936">
        <w:rPr>
          <w:rFonts w:ascii="Consolas" w:eastAsia="Times New Roman" w:hAnsi="Consolas" w:cs="Courier New"/>
          <w:color w:val="7EC699"/>
          <w:spacing w:val="24"/>
          <w:sz w:val="24"/>
          <w:szCs w:val="24"/>
          <w:lang w:val="en-US" w:eastAsia="fr-FR"/>
        </w:rPr>
        <w:t>fullchain.pem</w:t>
      </w:r>
      <w:proofErr w:type="spellEnd"/>
      <w:r w:rsidRPr="00C10936">
        <w:rPr>
          <w:rFonts w:ascii="Consolas" w:eastAsia="Times New Roman" w:hAnsi="Consolas" w:cs="Courier New"/>
          <w:color w:val="7EC699"/>
          <w:spacing w:val="24"/>
          <w:sz w:val="24"/>
          <w:szCs w:val="24"/>
          <w:lang w:val="en-US" w:eastAsia="fr-FR"/>
        </w:rPr>
        <w:t>"</w:t>
      </w:r>
    </w:p>
    <w:p w14:paraId="7E063132" w14:textId="77777777" w:rsidR="00C10936" w:rsidRPr="00C10936" w:rsidRDefault="00C10936" w:rsidP="00C1093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Consolas" w:eastAsia="Times New Roman" w:hAnsi="Consolas" w:cs="Courier New"/>
          <w:color w:val="CCCCCC"/>
          <w:sz w:val="24"/>
          <w:szCs w:val="24"/>
          <w:lang w:val="en-US" w:eastAsia="fr-FR"/>
        </w:rPr>
      </w:pPr>
      <w:r w:rsidRPr="00C10936">
        <w:rPr>
          <w:rFonts w:ascii="Consolas" w:eastAsia="Times New Roman" w:hAnsi="Consolas" w:cs="Courier New"/>
          <w:color w:val="999999"/>
          <w:spacing w:val="24"/>
          <w:sz w:val="24"/>
          <w:szCs w:val="24"/>
          <w:lang w:val="en-US" w:eastAsia="fr-FR"/>
        </w:rPr>
        <w:t># Use a separate private key location.</w:t>
      </w:r>
    </w:p>
    <w:p w14:paraId="4E9A5016" w14:textId="77777777" w:rsidR="00C10936" w:rsidRPr="00C10936" w:rsidRDefault="00C10936" w:rsidP="00C1093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Consolas" w:eastAsia="Times New Roman" w:hAnsi="Consolas" w:cs="Courier New"/>
          <w:color w:val="CCCCCC"/>
          <w:sz w:val="24"/>
          <w:szCs w:val="24"/>
          <w:lang w:val="en-US" w:eastAsia="fr-FR"/>
        </w:rPr>
      </w:pPr>
      <w:proofErr w:type="spellStart"/>
      <w:r w:rsidRPr="00C10936">
        <w:rPr>
          <w:rFonts w:ascii="Consolas" w:eastAsia="Times New Roman" w:hAnsi="Consolas" w:cs="Courier New"/>
          <w:color w:val="CCCCCC"/>
          <w:sz w:val="24"/>
          <w:szCs w:val="24"/>
          <w:lang w:val="en-US" w:eastAsia="fr-FR"/>
        </w:rPr>
        <w:t>tls</w:t>
      </w:r>
      <w:proofErr w:type="spellEnd"/>
      <w:r w:rsidRPr="00C10936">
        <w:rPr>
          <w:rFonts w:ascii="Consolas" w:eastAsia="Times New Roman" w:hAnsi="Consolas" w:cs="Courier New"/>
          <w:color w:val="CCCCCC"/>
          <w:sz w:val="24"/>
          <w:szCs w:val="24"/>
          <w:lang w:val="en-US" w:eastAsia="fr-FR"/>
        </w:rPr>
        <w:t xml:space="preserve">-key </w:t>
      </w:r>
      <w:r w:rsidRPr="00C10936">
        <w:rPr>
          <w:rFonts w:ascii="Consolas" w:eastAsia="Times New Roman" w:hAnsi="Consolas" w:cs="Courier New"/>
          <w:color w:val="67CDCC"/>
          <w:spacing w:val="24"/>
          <w:sz w:val="24"/>
          <w:szCs w:val="24"/>
          <w:lang w:val="en-US" w:eastAsia="fr-FR"/>
        </w:rPr>
        <w:t>=</w:t>
      </w:r>
      <w:r w:rsidRPr="00C10936">
        <w:rPr>
          <w:rFonts w:ascii="Consolas" w:eastAsia="Times New Roman" w:hAnsi="Consolas" w:cs="Courier New"/>
          <w:color w:val="CCCCCC"/>
          <w:sz w:val="24"/>
          <w:szCs w:val="24"/>
          <w:lang w:val="en-US" w:eastAsia="fr-FR"/>
        </w:rPr>
        <w:t xml:space="preserve"> </w:t>
      </w:r>
      <w:r w:rsidRPr="00C10936">
        <w:rPr>
          <w:rFonts w:ascii="Consolas" w:eastAsia="Times New Roman" w:hAnsi="Consolas" w:cs="Courier New"/>
          <w:color w:val="7EC699"/>
          <w:spacing w:val="24"/>
          <w:sz w:val="24"/>
          <w:szCs w:val="24"/>
          <w:lang w:val="en-US" w:eastAsia="fr-FR"/>
        </w:rPr>
        <w:t>"/</w:t>
      </w:r>
      <w:proofErr w:type="spellStart"/>
      <w:r w:rsidRPr="00C10936">
        <w:rPr>
          <w:rFonts w:ascii="Consolas" w:eastAsia="Times New Roman" w:hAnsi="Consolas" w:cs="Courier New"/>
          <w:color w:val="7EC699"/>
          <w:spacing w:val="24"/>
          <w:sz w:val="24"/>
          <w:szCs w:val="24"/>
          <w:lang w:val="en-US" w:eastAsia="fr-FR"/>
        </w:rPr>
        <w:t>etc</w:t>
      </w:r>
      <w:proofErr w:type="spellEnd"/>
      <w:r w:rsidRPr="00C10936">
        <w:rPr>
          <w:rFonts w:ascii="Consolas" w:eastAsia="Times New Roman" w:hAnsi="Consolas" w:cs="Courier New"/>
          <w:color w:val="7EC699"/>
          <w:spacing w:val="24"/>
          <w:sz w:val="24"/>
          <w:szCs w:val="24"/>
          <w:lang w:val="en-US" w:eastAsia="fr-FR"/>
        </w:rPr>
        <w:t>/</w:t>
      </w:r>
      <w:proofErr w:type="spellStart"/>
      <w:r w:rsidRPr="00C10936">
        <w:rPr>
          <w:rFonts w:ascii="Consolas" w:eastAsia="Times New Roman" w:hAnsi="Consolas" w:cs="Courier New"/>
          <w:color w:val="7EC699"/>
          <w:spacing w:val="24"/>
          <w:sz w:val="24"/>
          <w:szCs w:val="24"/>
          <w:lang w:val="en-US" w:eastAsia="fr-FR"/>
        </w:rPr>
        <w:t>letsencrypt</w:t>
      </w:r>
      <w:proofErr w:type="spellEnd"/>
      <w:r w:rsidRPr="00C10936">
        <w:rPr>
          <w:rFonts w:ascii="Consolas" w:eastAsia="Times New Roman" w:hAnsi="Consolas" w:cs="Courier New"/>
          <w:color w:val="7EC699"/>
          <w:spacing w:val="24"/>
          <w:sz w:val="24"/>
          <w:szCs w:val="24"/>
          <w:lang w:val="en-US" w:eastAsia="fr-FR"/>
        </w:rPr>
        <w:t>/live/yourdomain.com/</w:t>
      </w:r>
      <w:proofErr w:type="spellStart"/>
      <w:r w:rsidRPr="00C10936">
        <w:rPr>
          <w:rFonts w:ascii="Consolas" w:eastAsia="Times New Roman" w:hAnsi="Consolas" w:cs="Courier New"/>
          <w:color w:val="7EC699"/>
          <w:spacing w:val="24"/>
          <w:sz w:val="24"/>
          <w:szCs w:val="24"/>
          <w:lang w:val="en-US" w:eastAsia="fr-FR"/>
        </w:rPr>
        <w:t>privkey.pem</w:t>
      </w:r>
      <w:proofErr w:type="spellEnd"/>
      <w:r w:rsidRPr="00C10936">
        <w:rPr>
          <w:rFonts w:ascii="Consolas" w:eastAsia="Times New Roman" w:hAnsi="Consolas" w:cs="Courier New"/>
          <w:color w:val="7EC699"/>
          <w:spacing w:val="24"/>
          <w:sz w:val="24"/>
          <w:szCs w:val="24"/>
          <w:lang w:val="en-US" w:eastAsia="fr-FR"/>
        </w:rPr>
        <w:t>"</w:t>
      </w:r>
    </w:p>
    <w:p w14:paraId="10FF3ED3" w14:textId="77777777" w:rsidR="00C10936" w:rsidRPr="00C10936" w:rsidRDefault="00C10936" w:rsidP="00C1093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Consolas" w:eastAsia="Times New Roman" w:hAnsi="Consolas" w:cs="Courier New"/>
          <w:color w:val="CCCCCC"/>
          <w:sz w:val="24"/>
          <w:szCs w:val="24"/>
          <w:lang w:val="en-US" w:eastAsia="fr-FR"/>
        </w:rPr>
      </w:pPr>
      <w:r w:rsidRPr="00C10936">
        <w:rPr>
          <w:rFonts w:ascii="Consolas" w:eastAsia="Times New Roman" w:hAnsi="Consolas" w:cs="Courier New"/>
          <w:color w:val="999999"/>
          <w:spacing w:val="24"/>
          <w:sz w:val="24"/>
          <w:szCs w:val="24"/>
          <w:lang w:val="en-US" w:eastAsia="fr-FR"/>
        </w:rPr>
        <w:t># The port to use.</w:t>
      </w:r>
    </w:p>
    <w:p w14:paraId="2B19EE89" w14:textId="77777777" w:rsidR="00C10936" w:rsidRPr="00C10936" w:rsidRDefault="00C10936" w:rsidP="00C1093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rPr>
          <w:rFonts w:ascii="Consolas" w:eastAsia="Times New Roman" w:hAnsi="Consolas" w:cs="Courier New"/>
          <w:color w:val="FFFFFF"/>
          <w:sz w:val="24"/>
          <w:szCs w:val="24"/>
          <w:lang w:val="en-US" w:eastAsia="fr-FR"/>
        </w:rPr>
      </w:pPr>
      <w:r w:rsidRPr="00C10936">
        <w:rPr>
          <w:rFonts w:ascii="Consolas" w:eastAsia="Times New Roman" w:hAnsi="Consolas" w:cs="Courier New"/>
          <w:color w:val="CCCCCC"/>
          <w:sz w:val="24"/>
          <w:szCs w:val="24"/>
          <w:lang w:val="en-US" w:eastAsia="fr-FR"/>
        </w:rPr>
        <w:t xml:space="preserve">http-bind-address </w:t>
      </w:r>
      <w:r w:rsidRPr="00C10936">
        <w:rPr>
          <w:rFonts w:ascii="Consolas" w:eastAsia="Times New Roman" w:hAnsi="Consolas" w:cs="Courier New"/>
          <w:color w:val="67CDCC"/>
          <w:spacing w:val="24"/>
          <w:sz w:val="24"/>
          <w:szCs w:val="24"/>
          <w:lang w:val="en-US" w:eastAsia="fr-FR"/>
        </w:rPr>
        <w:t>=</w:t>
      </w:r>
      <w:r w:rsidRPr="00C10936">
        <w:rPr>
          <w:rFonts w:ascii="Consolas" w:eastAsia="Times New Roman" w:hAnsi="Consolas" w:cs="Courier New"/>
          <w:color w:val="CCCCCC"/>
          <w:sz w:val="24"/>
          <w:szCs w:val="24"/>
          <w:lang w:val="en-US" w:eastAsia="fr-FR"/>
        </w:rPr>
        <w:t xml:space="preserve"> </w:t>
      </w:r>
      <w:r w:rsidRPr="00C10936">
        <w:rPr>
          <w:rFonts w:ascii="Consolas" w:eastAsia="Times New Roman" w:hAnsi="Consolas" w:cs="Courier New"/>
          <w:color w:val="7EC699"/>
          <w:spacing w:val="24"/>
          <w:sz w:val="24"/>
          <w:szCs w:val="24"/>
          <w:lang w:val="en-US" w:eastAsia="fr-FR"/>
        </w:rPr>
        <w:t>":443"</w:t>
      </w:r>
    </w:p>
    <w:p w14:paraId="1CE0B4FF" w14:textId="77777777" w:rsidR="00C10936" w:rsidRPr="00C10936" w:rsidRDefault="00C10936" w:rsidP="00C10936">
      <w:pPr>
        <w:shd w:val="clear" w:color="auto" w:fill="FFFFFF"/>
        <w:spacing w:before="100" w:beforeAutospacing="1" w:after="100" w:afterAutospacing="1" w:line="384" w:lineRule="atLeast"/>
        <w:rPr>
          <w:rFonts w:ascii="Segoe UI" w:eastAsia="Times New Roman" w:hAnsi="Segoe UI" w:cs="Segoe UI"/>
          <w:color w:val="222222"/>
          <w:spacing w:val="12"/>
          <w:sz w:val="30"/>
          <w:szCs w:val="30"/>
          <w:lang w:eastAsia="fr-FR"/>
        </w:rPr>
      </w:pPr>
      <w:r w:rsidRPr="00C10936">
        <w:rPr>
          <w:rFonts w:ascii="Segoe UI" w:eastAsia="Times New Roman" w:hAnsi="Segoe UI" w:cs="Segoe UI"/>
          <w:color w:val="222222"/>
          <w:spacing w:val="12"/>
          <w:sz w:val="30"/>
          <w:szCs w:val="30"/>
          <w:lang w:eastAsia="fr-FR"/>
        </w:rPr>
        <w:t>Le tour est joué, vous pouvez vous amuser à interagir avec ce merveilleux outil en toute sécurité !</w:t>
      </w:r>
    </w:p>
    <w:p w14:paraId="3A11512D" w14:textId="77777777" w:rsidR="00555D6F" w:rsidRDefault="00555D6F"/>
    <w:sectPr w:rsidR="00555D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utura">
    <w:altName w:val="Century Gothic"/>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F5F2E"/>
    <w:multiLevelType w:val="multilevel"/>
    <w:tmpl w:val="800C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871868"/>
    <w:multiLevelType w:val="multilevel"/>
    <w:tmpl w:val="0610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main LE GOAS">
    <w15:presenceInfo w15:providerId="None" w15:userId="Romain LE GO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936"/>
    <w:rsid w:val="00170F50"/>
    <w:rsid w:val="00555D6F"/>
    <w:rsid w:val="00C109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C39AC"/>
  <w15:chartTrackingRefBased/>
  <w15:docId w15:val="{B24B9D03-7AED-4657-A6C7-0A6CD6DCA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C109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C1093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093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C10936"/>
    <w:rPr>
      <w:rFonts w:ascii="Times New Roman" w:eastAsia="Times New Roman" w:hAnsi="Times New Roman" w:cs="Times New Roman"/>
      <w:b/>
      <w:bCs/>
      <w:sz w:val="36"/>
      <w:szCs w:val="36"/>
      <w:lang w:eastAsia="fr-FR"/>
    </w:rPr>
  </w:style>
  <w:style w:type="paragraph" w:customStyle="1" w:styleId="globalstylep-sc-1x9va7l-4">
    <w:name w:val="globalstyle__p-sc-1x9va7l-4"/>
    <w:basedOn w:val="Normal"/>
    <w:rsid w:val="00C1093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10936"/>
    <w:rPr>
      <w:color w:val="0000FF"/>
      <w:u w:val="single"/>
    </w:rPr>
  </w:style>
  <w:style w:type="paragraph" w:customStyle="1" w:styleId="globalstyleli-sc-1x9va7l-6">
    <w:name w:val="globalstyle__li-sc-1x9va7l-6"/>
    <w:basedOn w:val="Normal"/>
    <w:rsid w:val="00C1093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C1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10936"/>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10936"/>
    <w:rPr>
      <w:rFonts w:ascii="Courier New" w:eastAsia="Times New Roman" w:hAnsi="Courier New" w:cs="Courier New"/>
      <w:sz w:val="20"/>
      <w:szCs w:val="20"/>
    </w:rPr>
  </w:style>
  <w:style w:type="character" w:customStyle="1" w:styleId="globalstylespan-sc-1x9va7l-3">
    <w:name w:val="globalstyle__span-sc-1x9va7l-3"/>
    <w:basedOn w:val="Policepardfaut"/>
    <w:rsid w:val="00C10936"/>
  </w:style>
  <w:style w:type="character" w:styleId="Marquedecommentaire">
    <w:name w:val="annotation reference"/>
    <w:basedOn w:val="Policepardfaut"/>
    <w:uiPriority w:val="99"/>
    <w:semiHidden/>
    <w:unhideWhenUsed/>
    <w:rsid w:val="00C10936"/>
    <w:rPr>
      <w:sz w:val="16"/>
      <w:szCs w:val="16"/>
    </w:rPr>
  </w:style>
  <w:style w:type="paragraph" w:styleId="Commentaire">
    <w:name w:val="annotation text"/>
    <w:basedOn w:val="Normal"/>
    <w:link w:val="CommentaireCar"/>
    <w:uiPriority w:val="99"/>
    <w:semiHidden/>
    <w:unhideWhenUsed/>
    <w:rsid w:val="00C10936"/>
    <w:pPr>
      <w:spacing w:line="240" w:lineRule="auto"/>
    </w:pPr>
    <w:rPr>
      <w:sz w:val="20"/>
      <w:szCs w:val="20"/>
    </w:rPr>
  </w:style>
  <w:style w:type="character" w:customStyle="1" w:styleId="CommentaireCar">
    <w:name w:val="Commentaire Car"/>
    <w:basedOn w:val="Policepardfaut"/>
    <w:link w:val="Commentaire"/>
    <w:uiPriority w:val="99"/>
    <w:semiHidden/>
    <w:rsid w:val="00C10936"/>
    <w:rPr>
      <w:sz w:val="20"/>
      <w:szCs w:val="20"/>
    </w:rPr>
  </w:style>
  <w:style w:type="paragraph" w:styleId="Objetducommentaire">
    <w:name w:val="annotation subject"/>
    <w:basedOn w:val="Commentaire"/>
    <w:next w:val="Commentaire"/>
    <w:link w:val="ObjetducommentaireCar"/>
    <w:uiPriority w:val="99"/>
    <w:semiHidden/>
    <w:unhideWhenUsed/>
    <w:rsid w:val="00C10936"/>
    <w:rPr>
      <w:b/>
      <w:bCs/>
    </w:rPr>
  </w:style>
  <w:style w:type="character" w:customStyle="1" w:styleId="ObjetducommentaireCar">
    <w:name w:val="Objet du commentaire Car"/>
    <w:basedOn w:val="CommentaireCar"/>
    <w:link w:val="Objetducommentaire"/>
    <w:uiPriority w:val="99"/>
    <w:semiHidden/>
    <w:rsid w:val="00C109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1353811">
      <w:bodyDiv w:val="1"/>
      <w:marLeft w:val="0"/>
      <w:marRight w:val="0"/>
      <w:marTop w:val="0"/>
      <w:marBottom w:val="0"/>
      <w:divBdr>
        <w:top w:val="none" w:sz="0" w:space="0" w:color="auto"/>
        <w:left w:val="none" w:sz="0" w:space="0" w:color="auto"/>
        <w:bottom w:val="none" w:sz="0" w:space="0" w:color="auto"/>
        <w:right w:val="none" w:sz="0" w:space="0" w:color="auto"/>
      </w:divBdr>
      <w:divsChild>
        <w:div w:id="425348197">
          <w:marLeft w:val="0"/>
          <w:marRight w:val="0"/>
          <w:marTop w:val="0"/>
          <w:marBottom w:val="0"/>
          <w:divBdr>
            <w:top w:val="none" w:sz="0" w:space="0" w:color="auto"/>
            <w:left w:val="none" w:sz="0" w:space="0" w:color="auto"/>
            <w:bottom w:val="none" w:sz="0" w:space="0" w:color="auto"/>
            <w:right w:val="none" w:sz="0" w:space="0" w:color="auto"/>
          </w:divBdr>
          <w:divsChild>
            <w:div w:id="731078710">
              <w:marLeft w:val="0"/>
              <w:marRight w:val="0"/>
              <w:marTop w:val="0"/>
              <w:marBottom w:val="0"/>
              <w:divBdr>
                <w:top w:val="none" w:sz="0" w:space="0" w:color="auto"/>
                <w:left w:val="none" w:sz="0" w:space="0" w:color="auto"/>
                <w:bottom w:val="none" w:sz="0" w:space="0" w:color="auto"/>
                <w:right w:val="none" w:sz="0" w:space="0" w:color="auto"/>
              </w:divBdr>
              <w:divsChild>
                <w:div w:id="227156024">
                  <w:marLeft w:val="0"/>
                  <w:marRight w:val="0"/>
                  <w:marTop w:val="0"/>
                  <w:marBottom w:val="0"/>
                  <w:divBdr>
                    <w:top w:val="none" w:sz="0" w:space="0" w:color="auto"/>
                    <w:left w:val="none" w:sz="0" w:space="0" w:color="auto"/>
                    <w:bottom w:val="none" w:sz="0" w:space="0" w:color="auto"/>
                    <w:right w:val="none" w:sz="0" w:space="0" w:color="auto"/>
                  </w:divBdr>
                </w:div>
                <w:div w:id="1655837325">
                  <w:marLeft w:val="0"/>
                  <w:marRight w:val="0"/>
                  <w:marTop w:val="0"/>
                  <w:marBottom w:val="0"/>
                  <w:divBdr>
                    <w:top w:val="none" w:sz="0" w:space="0" w:color="auto"/>
                    <w:left w:val="none" w:sz="0" w:space="0" w:color="auto"/>
                    <w:bottom w:val="none" w:sz="0" w:space="0" w:color="auto"/>
                    <w:right w:val="none" w:sz="0" w:space="0" w:color="auto"/>
                  </w:divBdr>
                </w:div>
                <w:div w:id="1011491116">
                  <w:marLeft w:val="0"/>
                  <w:marRight w:val="0"/>
                  <w:marTop w:val="0"/>
                  <w:marBottom w:val="0"/>
                  <w:divBdr>
                    <w:top w:val="none" w:sz="0" w:space="0" w:color="auto"/>
                    <w:left w:val="none" w:sz="0" w:space="0" w:color="auto"/>
                    <w:bottom w:val="none" w:sz="0" w:space="0" w:color="auto"/>
                    <w:right w:val="none" w:sz="0" w:space="0" w:color="auto"/>
                  </w:divBdr>
                </w:div>
                <w:div w:id="514006012">
                  <w:marLeft w:val="0"/>
                  <w:marRight w:val="0"/>
                  <w:marTop w:val="0"/>
                  <w:marBottom w:val="0"/>
                  <w:divBdr>
                    <w:top w:val="none" w:sz="0" w:space="0" w:color="auto"/>
                    <w:left w:val="none" w:sz="0" w:space="0" w:color="auto"/>
                    <w:bottom w:val="none" w:sz="0" w:space="0" w:color="auto"/>
                    <w:right w:val="none" w:sz="0" w:space="0" w:color="auto"/>
                  </w:divBdr>
                </w:div>
                <w:div w:id="613172624">
                  <w:marLeft w:val="0"/>
                  <w:marRight w:val="0"/>
                  <w:marTop w:val="0"/>
                  <w:marBottom w:val="0"/>
                  <w:divBdr>
                    <w:top w:val="none" w:sz="0" w:space="0" w:color="auto"/>
                    <w:left w:val="none" w:sz="0" w:space="0" w:color="auto"/>
                    <w:bottom w:val="none" w:sz="0" w:space="0" w:color="auto"/>
                    <w:right w:val="none" w:sz="0" w:space="0" w:color="auto"/>
                  </w:divBdr>
                </w:div>
                <w:div w:id="999310599">
                  <w:marLeft w:val="0"/>
                  <w:marRight w:val="0"/>
                  <w:marTop w:val="0"/>
                  <w:marBottom w:val="0"/>
                  <w:divBdr>
                    <w:top w:val="none" w:sz="0" w:space="0" w:color="auto"/>
                    <w:left w:val="none" w:sz="0" w:space="0" w:color="auto"/>
                    <w:bottom w:val="none" w:sz="0" w:space="0" w:color="auto"/>
                    <w:right w:val="none" w:sz="0" w:space="0" w:color="auto"/>
                  </w:divBdr>
                </w:div>
                <w:div w:id="1108155475">
                  <w:marLeft w:val="0"/>
                  <w:marRight w:val="0"/>
                  <w:marTop w:val="0"/>
                  <w:marBottom w:val="0"/>
                  <w:divBdr>
                    <w:top w:val="none" w:sz="0" w:space="0" w:color="auto"/>
                    <w:left w:val="none" w:sz="0" w:space="0" w:color="auto"/>
                    <w:bottom w:val="none" w:sz="0" w:space="0" w:color="auto"/>
                    <w:right w:val="none" w:sz="0" w:space="0" w:color="auto"/>
                  </w:divBdr>
                </w:div>
                <w:div w:id="880172753">
                  <w:marLeft w:val="0"/>
                  <w:marRight w:val="0"/>
                  <w:marTop w:val="0"/>
                  <w:marBottom w:val="0"/>
                  <w:divBdr>
                    <w:top w:val="none" w:sz="0" w:space="0" w:color="auto"/>
                    <w:left w:val="none" w:sz="0" w:space="0" w:color="auto"/>
                    <w:bottom w:val="none" w:sz="0" w:space="0" w:color="auto"/>
                    <w:right w:val="none" w:sz="0" w:space="0" w:color="auto"/>
                  </w:divBdr>
                </w:div>
                <w:div w:id="7601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ylan.doamaral.dev/static/3cf94b4f607493cf6c1ddea47ae19003/4c0ad/influx-http.png" TargetMode="External"/><Relationship Id="rId12" Type="http://schemas.openxmlformats.org/officeDocument/2006/relationships/hyperlink" Target="https://docs.influxdata.com/influxdb/v2.0/reference/config-op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ortal.influxdata.com/download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ylan.doamaral.dev/static/20a9cc5b879e1370afba0b9fe0a65c99/5e02b/influx-https.png" TargetMode="External"/><Relationship Id="rId4" Type="http://schemas.openxmlformats.org/officeDocument/2006/relationships/settings" Target="settings.xml"/><Relationship Id="rId9" Type="http://schemas.openxmlformats.org/officeDocument/2006/relationships/hyperlink" Target="https://docs.influxdata.com/influxdb/v2.0/security/enable-tls/" TargetMode="Externa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C8720-26C6-49B6-B712-65ADE9846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1111</Words>
  <Characters>6115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LE GOAS</dc:creator>
  <cp:keywords/>
  <dc:description/>
  <cp:lastModifiedBy>Romain LE GOAS</cp:lastModifiedBy>
  <cp:revision>1</cp:revision>
  <dcterms:created xsi:type="dcterms:W3CDTF">2021-02-04T09:17:00Z</dcterms:created>
  <dcterms:modified xsi:type="dcterms:W3CDTF">2021-02-04T09:29:00Z</dcterms:modified>
</cp:coreProperties>
</file>